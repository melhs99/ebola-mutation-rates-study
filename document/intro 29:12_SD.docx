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15F45" w14:textId="338FF293" w:rsidR="00E628E8" w:rsidRDefault="00952018" w:rsidP="00E628E8">
      <w:pPr>
        <w:rPr>
          <w:ins w:id="0" w:author="Sebastián Duchene" w:date="2020-01-07T12:32:00Z"/>
        </w:rPr>
      </w:pPr>
      <w:r>
        <w:t xml:space="preserve">Ebolavirus has been posing a threat to human health since 1976, when it first appeared, causing severe symptoms and </w:t>
      </w:r>
      <w:commentRangeStart w:id="1"/>
      <w:ins w:id="2" w:author="Sebastián Duchene" w:date="2020-01-07T12:26:00Z">
        <w:r w:rsidR="00AB7703">
          <w:t xml:space="preserve">often </w:t>
        </w:r>
        <w:commentRangeEnd w:id="1"/>
        <w:r w:rsidR="00AB7703">
          <w:rPr>
            <w:rStyle w:val="CommentReference"/>
          </w:rPr>
          <w:commentReference w:id="1"/>
        </w:r>
      </w:ins>
      <w:r>
        <w:t>leading to death</w:t>
      </w:r>
      <w:r w:rsidR="006E0E63">
        <w:t xml:space="preserve"> </w:t>
      </w:r>
      <w:r w:rsidR="003B5875" w:rsidRPr="003B5875">
        <w:t>[1].</w:t>
      </w:r>
      <w:r>
        <w:t xml:space="preserve"> While at first the outbreaks were limited to a small number of cases</w:t>
      </w:r>
      <w:r w:rsidR="006E0E63">
        <w:t>, ranging from 32 to 318</w:t>
      </w:r>
      <w:r w:rsidR="003B5875">
        <w:t xml:space="preserve">, </w:t>
      </w:r>
      <w:r w:rsidR="006E0E63">
        <w:t>in 2013 an outbreak occurred</w:t>
      </w:r>
      <w:r w:rsidR="00705C88">
        <w:t xml:space="preserve">, that lasted until 2016, with </w:t>
      </w:r>
      <w:commentRangeStart w:id="3"/>
      <w:ins w:id="4" w:author="Sebastián Duchene" w:date="2020-01-07T12:27:00Z">
        <w:r w:rsidR="00AB7703">
          <w:t xml:space="preserve">over </w:t>
        </w:r>
        <w:commentRangeEnd w:id="3"/>
        <w:r w:rsidR="00AB7703">
          <w:rPr>
            <w:rStyle w:val="CommentReference"/>
          </w:rPr>
          <w:commentReference w:id="3"/>
        </w:r>
      </w:ins>
      <w:r w:rsidR="006E0E63">
        <w:t>28</w:t>
      </w:r>
      <w:ins w:id="5" w:author="Sebastián Duchene" w:date="2020-01-07T12:26:00Z">
        <w:r w:rsidR="00AB7703">
          <w:t>,</w:t>
        </w:r>
      </w:ins>
      <w:ins w:id="6" w:author="Sebastián Duchene" w:date="2020-01-07T12:27:00Z">
        <w:r w:rsidR="00AB7703">
          <w:t>000</w:t>
        </w:r>
      </w:ins>
      <w:del w:id="7" w:author="Sebastián Duchene" w:date="2020-01-07T12:27:00Z">
        <w:r w:rsidR="006E0E63" w:rsidDel="00AB7703">
          <w:delText>646</w:delText>
        </w:r>
      </w:del>
      <w:r w:rsidR="006E0E63">
        <w:t xml:space="preserve"> recorded cases</w:t>
      </w:r>
      <w:r w:rsidR="003B5875">
        <w:t xml:space="preserve"> [2]</w:t>
      </w:r>
      <w:r w:rsidR="003B5875" w:rsidRPr="003B5875">
        <w:t>.</w:t>
      </w:r>
      <w:r w:rsidR="003B5875">
        <w:t xml:space="preserve"> This was the first outbreak that occurred in </w:t>
      </w:r>
      <w:ins w:id="8" w:author="Sebastián Duchene" w:date="2020-01-07T12:27:00Z">
        <w:r w:rsidR="00AB7703">
          <w:t>W</w:t>
        </w:r>
      </w:ins>
      <w:del w:id="9" w:author="Sebastián Duchene" w:date="2020-01-07T12:27:00Z">
        <w:r w:rsidR="003B5875" w:rsidDel="00AB7703">
          <w:delText>w</w:delText>
        </w:r>
      </w:del>
      <w:r w:rsidR="003B5875">
        <w:t>est Africa and was also reported in places outside Africa and due to its duration and magnitude it was characterised as the largest Ebola epidemic</w:t>
      </w:r>
      <w:r w:rsidR="00E628E8">
        <w:t xml:space="preserve"> [1]</w:t>
      </w:r>
      <w:r w:rsidR="003B5875">
        <w:t>.</w:t>
      </w:r>
      <w:r w:rsidR="00E628E8">
        <w:t xml:space="preserve"> </w:t>
      </w:r>
      <w:r w:rsidR="00E628E8" w:rsidRPr="00801BA8">
        <w:t xml:space="preserve">During this outbreak there was a concern that ebolavirus is mutating faster, which could </w:t>
      </w:r>
      <w:r w:rsidR="00E628E8">
        <w:t>increase its virulency, transmissibility and antigenicity [1]</w:t>
      </w:r>
      <w:r w:rsidR="00E628E8" w:rsidRPr="00801BA8">
        <w:t xml:space="preserve">. This assumption was based on </w:t>
      </w:r>
      <w:del w:id="10" w:author="Sebastián Duchene" w:date="2020-01-07T12:28:00Z">
        <w:r w:rsidR="00E628E8" w:rsidRPr="00801BA8" w:rsidDel="00AB7703">
          <w:delText xml:space="preserve">computational </w:delText>
        </w:r>
      </w:del>
      <w:ins w:id="11" w:author="Sebastián Duchene" w:date="2020-01-07T12:28:00Z">
        <w:r w:rsidR="00AB7703">
          <w:t>phylogenetic</w:t>
        </w:r>
        <w:r w:rsidR="00AB7703" w:rsidRPr="00801BA8">
          <w:t xml:space="preserve"> </w:t>
        </w:r>
      </w:ins>
      <w:del w:id="12" w:author="Sebastián Duchene" w:date="2020-01-07T12:28:00Z">
        <w:r w:rsidR="00E628E8" w:rsidRPr="00801BA8" w:rsidDel="00AB7703">
          <w:delText xml:space="preserve">studies </w:delText>
        </w:r>
      </w:del>
      <w:ins w:id="13" w:author="Sebastián Duchene" w:date="2020-01-07T12:28:00Z">
        <w:r w:rsidR="00AB7703">
          <w:t xml:space="preserve">analyses of genome data </w:t>
        </w:r>
      </w:ins>
      <w:r w:rsidR="00E628E8" w:rsidRPr="00801BA8">
        <w:t xml:space="preserve">that were carried out early during the epidemic and estimated atypically high </w:t>
      </w:r>
      <w:ins w:id="14" w:author="Sebastián Duchene" w:date="2020-01-07T12:29:00Z">
        <w:r w:rsidR="00AB7703">
          <w:t xml:space="preserve">molecular </w:t>
        </w:r>
      </w:ins>
      <w:commentRangeStart w:id="15"/>
      <w:ins w:id="16" w:author="Sebastián Duchene" w:date="2020-01-07T12:28:00Z">
        <w:r w:rsidR="00AB7703">
          <w:t>evolutionary</w:t>
        </w:r>
        <w:commentRangeEnd w:id="15"/>
        <w:r w:rsidR="00AB7703">
          <w:rPr>
            <w:rStyle w:val="CommentReference"/>
          </w:rPr>
          <w:commentReference w:id="15"/>
        </w:r>
        <w:r w:rsidR="00AB7703">
          <w:t xml:space="preserve"> </w:t>
        </w:r>
      </w:ins>
      <w:r w:rsidR="00E628E8" w:rsidRPr="00801BA8">
        <w:t xml:space="preserve">rates </w:t>
      </w:r>
      <w:ins w:id="17" w:author="Sebastián Duchene" w:date="2020-01-07T12:28:00Z">
        <w:r w:rsidR="00AB7703">
          <w:t xml:space="preserve">for </w:t>
        </w:r>
      </w:ins>
      <w:del w:id="18" w:author="Sebastián Duchene" w:date="2020-01-07T12:28:00Z">
        <w:r w:rsidR="00E628E8" w:rsidRPr="00801BA8" w:rsidDel="00AB7703">
          <w:delText xml:space="preserve">of mutation of </w:delText>
        </w:r>
      </w:del>
      <w:r w:rsidR="00E628E8" w:rsidRPr="00801BA8">
        <w:t>the virus, that were almost two times higher than what had been observed until that time</w:t>
      </w:r>
      <w:r w:rsidR="00E628E8">
        <w:t xml:space="preserve"> [3]</w:t>
      </w:r>
      <w:r w:rsidR="00E628E8" w:rsidRPr="00801BA8">
        <w:t xml:space="preserve">. However, later studies that included a larger number of viral sequences sampled over the whole epidemic, found lower </w:t>
      </w:r>
      <w:del w:id="19" w:author="Sebastián Duchene" w:date="2020-01-07T12:29:00Z">
        <w:r w:rsidR="00E628E8" w:rsidRPr="00801BA8" w:rsidDel="00AB7703">
          <w:delText xml:space="preserve">mutation </w:delText>
        </w:r>
      </w:del>
      <w:ins w:id="20" w:author="Sebastián Duchene" w:date="2020-01-07T12:29:00Z">
        <w:r w:rsidR="00AB7703">
          <w:t xml:space="preserve">evolutionary </w:t>
        </w:r>
      </w:ins>
      <w:r w:rsidR="00E628E8" w:rsidRPr="00801BA8">
        <w:t xml:space="preserve">rates </w:t>
      </w:r>
      <w:commentRangeStart w:id="21"/>
      <w:del w:id="22" w:author="Sebastián Duchene" w:date="2020-01-07T12:29:00Z">
        <w:r w:rsidR="00E628E8" w:rsidRPr="00801BA8" w:rsidDel="00AB7703">
          <w:delText>and disproved this belief</w:delText>
        </w:r>
      </w:del>
      <w:del w:id="23" w:author="Sebastián Duchene" w:date="2020-01-07T12:30:00Z">
        <w:r w:rsidR="008A0C94" w:rsidDel="00AB7703">
          <w:delText xml:space="preserve"> </w:delText>
        </w:r>
      </w:del>
      <w:r w:rsidR="008A0C94">
        <w:t>[4]</w:t>
      </w:r>
      <w:commentRangeEnd w:id="21"/>
      <w:r w:rsidR="00AB7703">
        <w:rPr>
          <w:rStyle w:val="CommentReference"/>
        </w:rPr>
        <w:commentReference w:id="21"/>
      </w:r>
      <w:r w:rsidR="00E628E8" w:rsidRPr="00801BA8">
        <w:t xml:space="preserve">. </w:t>
      </w:r>
      <w:r w:rsidR="005D1DCE">
        <w:t xml:space="preserve">These </w:t>
      </w:r>
      <w:del w:id="24" w:author="Sebastián Duchene" w:date="2020-01-07T12:30:00Z">
        <w:r w:rsidR="005D1DCE" w:rsidDel="00AB7703">
          <w:delText xml:space="preserve">genome sequencing </w:delText>
        </w:r>
      </w:del>
      <w:r w:rsidR="005D1DCE">
        <w:t>studies revealed that Ebola Makona, which is the Ebola strain responsible for this outbreak, has a</w:t>
      </w:r>
      <w:ins w:id="25" w:author="Sebastián Duchene" w:date="2020-01-07T12:30:00Z">
        <w:r w:rsidR="00AB7703">
          <w:t>n ev</w:t>
        </w:r>
      </w:ins>
      <w:ins w:id="26" w:author="Sebastián Duchene" w:date="2020-01-07T12:31:00Z">
        <w:r w:rsidR="00AB7703">
          <w:t xml:space="preserve">olutionary </w:t>
        </w:r>
      </w:ins>
      <w:del w:id="27" w:author="Sebastián Duchene" w:date="2020-01-07T12:30:00Z">
        <w:r w:rsidR="005D1DCE" w:rsidDel="00AB7703">
          <w:delText xml:space="preserve"> substitution </w:delText>
        </w:r>
      </w:del>
      <w:r w:rsidR="005D1DCE">
        <w:t>rate between 0.87e-3 and 1.42e-3</w:t>
      </w:r>
      <w:r w:rsidR="0012460C">
        <w:t xml:space="preserve"> [8]</w:t>
      </w:r>
      <w:r w:rsidR="005D1DCE">
        <w:t>, that is within the range of substitution rates for RNA viruses, 10e-2 – 10e-5 [9].</w:t>
      </w:r>
      <w:ins w:id="28" w:author="Sebastián Duchene" w:date="2020-01-07T12:31:00Z">
        <w:r w:rsidR="00AB7703">
          <w:t xml:space="preserve"> </w:t>
        </w:r>
      </w:ins>
      <w:r w:rsidR="00E628E8" w:rsidRPr="00801BA8">
        <w:t xml:space="preserve">It has now been </w:t>
      </w:r>
      <w:del w:id="29" w:author="Sebastián Duchene" w:date="2020-01-07T12:31:00Z">
        <w:r w:rsidR="00E628E8" w:rsidRPr="00801BA8" w:rsidDel="00AB7703">
          <w:delText xml:space="preserve">proved </w:delText>
        </w:r>
      </w:del>
      <w:ins w:id="30" w:author="Sebastián Duchene" w:date="2020-01-07T12:31:00Z">
        <w:r w:rsidR="00AB7703">
          <w:t xml:space="preserve">shown </w:t>
        </w:r>
      </w:ins>
      <w:r w:rsidR="00E628E8" w:rsidRPr="00801BA8">
        <w:t xml:space="preserve">that </w:t>
      </w:r>
      <w:del w:id="31" w:author="Sebastián Duchene" w:date="2020-01-07T12:32:00Z">
        <w:r w:rsidR="00E628E8" w:rsidRPr="00801BA8" w:rsidDel="00AB7703">
          <w:delText xml:space="preserve">those </w:delText>
        </w:r>
      </w:del>
      <w:ins w:id="32" w:author="Sebastián Duchene" w:date="2020-01-07T12:32:00Z">
        <w:r w:rsidR="00AB7703">
          <w:t xml:space="preserve">initial </w:t>
        </w:r>
      </w:ins>
      <w:r w:rsidR="00E628E8" w:rsidRPr="00801BA8">
        <w:t>high rate estima</w:t>
      </w:r>
      <w:ins w:id="33" w:author="Sebastián Duchene" w:date="2020-01-07T12:31:00Z">
        <w:r w:rsidR="00AB7703">
          <w:t>te</w:t>
        </w:r>
      </w:ins>
      <w:del w:id="34" w:author="Sebastián Duchene" w:date="2020-01-07T12:31:00Z">
        <w:r w:rsidR="00E628E8" w:rsidRPr="00801BA8" w:rsidDel="00AB7703">
          <w:delText>tion</w:delText>
        </w:r>
      </w:del>
      <w:r w:rsidR="00E628E8" w:rsidRPr="00801BA8">
        <w:t>s</w:t>
      </w:r>
      <w:ins w:id="35" w:author="Sebastián Duchene" w:date="2020-01-07T12:32:00Z">
        <w:r w:rsidR="00AB7703">
          <w:t xml:space="preserve"> for this </w:t>
        </w:r>
      </w:ins>
      <w:del w:id="36" w:author="Sebastián Duchene" w:date="2020-01-07T12:32:00Z">
        <w:r w:rsidR="00E628E8" w:rsidRPr="00801BA8" w:rsidDel="00AB7703">
          <w:delText xml:space="preserve"> at the beginning of the </w:delText>
        </w:r>
      </w:del>
      <w:r w:rsidR="00E628E8" w:rsidRPr="00801BA8">
        <w:t>outbreak were  due to the small number of samples and the limitations of the computational methods used, and the fact that evolutionary rates sampled over short periods of time can lead to higher mutation rate estimations as many deleterious mutations have not been weeded out yet by natural selection</w:t>
      </w:r>
      <w:r w:rsidR="008A0C94">
        <w:t xml:space="preserve"> [4]</w:t>
      </w:r>
      <w:r w:rsidR="00E628E8" w:rsidRPr="00801BA8">
        <w:t>.</w:t>
      </w:r>
    </w:p>
    <w:p w14:paraId="3459B8D0" w14:textId="77777777" w:rsidR="00AB7703" w:rsidRPr="00801BA8" w:rsidRDefault="00AB7703" w:rsidP="00E628E8"/>
    <w:p w14:paraId="4600C2F7" w14:textId="4CA7C773" w:rsidR="00E628E8" w:rsidRDefault="00E628E8" w:rsidP="00E628E8">
      <w:r w:rsidRPr="00801BA8">
        <w:t>In May of 2018 a new Ebola outbreak was reported in DRC</w:t>
      </w:r>
      <w:r w:rsidR="00A07BAD">
        <w:t>, with 3318 cases reported by December of 2019 [5]</w:t>
      </w:r>
      <w:r w:rsidRPr="00801BA8">
        <w:t xml:space="preserve">. </w:t>
      </w:r>
      <w:r w:rsidR="00EC70BA">
        <w:t xml:space="preserve">Although there are signs that the number of cases is declining, the </w:t>
      </w:r>
      <w:r w:rsidRPr="00801BA8">
        <w:t xml:space="preserve">epidemic continues to spread </w:t>
      </w:r>
      <w:r w:rsidR="00EC70BA">
        <w:t>[5]</w:t>
      </w:r>
      <w:ins w:id="37" w:author="Sebastián Duchene" w:date="2020-01-07T12:34:00Z">
        <w:r w:rsidR="00AB7703">
          <w:t>,</w:t>
        </w:r>
      </w:ins>
      <w:r w:rsidR="00EC70BA">
        <w:t xml:space="preserve"> </w:t>
      </w:r>
      <w:r w:rsidRPr="00801BA8">
        <w:t>and because of this it is hard</w:t>
      </w:r>
      <w:r w:rsidR="00D84BA4">
        <w:t>er</w:t>
      </w:r>
      <w:r w:rsidRPr="00801BA8">
        <w:t xml:space="preserve"> to assess its magnitude</w:t>
      </w:r>
      <w:r w:rsidR="00D84BA4">
        <w:t xml:space="preserve"> and make assumptions about the </w:t>
      </w:r>
      <w:ins w:id="38" w:author="Sebastián Duchene" w:date="2020-01-07T12:34:00Z">
        <w:r w:rsidR="00AB7703">
          <w:t xml:space="preserve">evolutionary </w:t>
        </w:r>
      </w:ins>
      <w:r w:rsidR="00D84BA4">
        <w:t>rate</w:t>
      </w:r>
      <w:del w:id="39" w:author="Sebastián Duchene" w:date="2020-01-07T12:34:00Z">
        <w:r w:rsidR="00D84BA4" w:rsidDel="00AB7703">
          <w:delText xml:space="preserve"> of mutation</w:delText>
        </w:r>
      </w:del>
      <w:r w:rsidRPr="00801BA8">
        <w:t xml:space="preserve">. Despite the fact that we do not yet have information about the entirety of this outbreak, it has been clear since its beginning that it is one of the largest </w:t>
      </w:r>
      <w:ins w:id="40" w:author="Sebastián Duchene" w:date="2020-01-07T12:36:00Z">
        <w:r w:rsidR="00537620">
          <w:t>E</w:t>
        </w:r>
      </w:ins>
      <w:ins w:id="41" w:author="Sebastián Duchene" w:date="2020-01-07T12:34:00Z">
        <w:r w:rsidR="00AB7703">
          <w:t xml:space="preserve">bola virus </w:t>
        </w:r>
      </w:ins>
      <w:r w:rsidRPr="00801BA8">
        <w:t xml:space="preserve">outbreaks </w:t>
      </w:r>
      <w:del w:id="42" w:author="Sebastián Duchene" w:date="2020-01-07T12:34:00Z">
        <w:r w:rsidRPr="00801BA8" w:rsidDel="00AB7703">
          <w:delText xml:space="preserve">that </w:delText>
        </w:r>
      </w:del>
      <w:ins w:id="43" w:author="Sebastián Duchene" w:date="2020-01-07T12:34:00Z">
        <w:r w:rsidR="00AB7703">
          <w:t>to</w:t>
        </w:r>
        <w:r w:rsidR="00AB7703" w:rsidRPr="00801BA8">
          <w:t xml:space="preserve"> </w:t>
        </w:r>
      </w:ins>
      <w:r w:rsidRPr="00801BA8">
        <w:t>have occurred</w:t>
      </w:r>
      <w:r w:rsidR="006248FF">
        <w:t xml:space="preserve"> [5]</w:t>
      </w:r>
      <w:r w:rsidRPr="00801BA8">
        <w:t>. Further studies have shown that the epidemiological features as well as the case fatality ratio are similar to other outbreaks that h</w:t>
      </w:r>
      <w:r w:rsidR="006248FF">
        <w:t>ave</w:t>
      </w:r>
      <w:r w:rsidRPr="00801BA8">
        <w:t xml:space="preserve"> previously occurred</w:t>
      </w:r>
      <w:r w:rsidR="006248FF">
        <w:t xml:space="preserve"> [6]</w:t>
      </w:r>
      <w:r w:rsidRPr="00801BA8">
        <w:t xml:space="preserve">. Sequencing analysis of early samples revealed that the </w:t>
      </w:r>
      <w:ins w:id="44" w:author="Sebastián Duchene" w:date="2020-01-07T12:36:00Z">
        <w:r w:rsidR="00537620">
          <w:t>E</w:t>
        </w:r>
      </w:ins>
      <w:commentRangeStart w:id="45"/>
      <w:del w:id="46" w:author="Sebastián Duchene" w:date="2020-01-07T12:36:00Z">
        <w:r w:rsidRPr="00801BA8" w:rsidDel="00537620">
          <w:delText>e</w:delText>
        </w:r>
      </w:del>
      <w:r w:rsidRPr="00801BA8">
        <w:t>bola</w:t>
      </w:r>
      <w:ins w:id="47" w:author="Sebastián Duchene" w:date="2020-01-07T12:36:00Z">
        <w:r w:rsidR="00537620">
          <w:t xml:space="preserve"> </w:t>
        </w:r>
      </w:ins>
      <w:r w:rsidRPr="00801BA8">
        <w:t xml:space="preserve">virus </w:t>
      </w:r>
      <w:proofErr w:type="spellStart"/>
      <w:r w:rsidRPr="00801BA8">
        <w:t>Tumba</w:t>
      </w:r>
      <w:commentRangeEnd w:id="45"/>
      <w:proofErr w:type="spellEnd"/>
      <w:r w:rsidR="00AB7703">
        <w:rPr>
          <w:rStyle w:val="CommentReference"/>
        </w:rPr>
        <w:commentReference w:id="45"/>
      </w:r>
      <w:r w:rsidRPr="00801BA8">
        <w:t>, which evolves at a slower rate than other ebolavirus variants, was the cause of this outbreak. Although there were some differences found in the rate of evolution between ebolavirus Tuba and ebolavirus Makona</w:t>
      </w:r>
      <w:r w:rsidR="005D1DCE">
        <w:t xml:space="preserve">, </w:t>
      </w:r>
      <w:r w:rsidRPr="00801BA8">
        <w:t>their intra-outbreak rates were found to be similar</w:t>
      </w:r>
      <w:r w:rsidR="008E1278">
        <w:t xml:space="preserve"> [7]</w:t>
      </w:r>
      <w:r w:rsidRPr="00801BA8">
        <w:t xml:space="preserve">. </w:t>
      </w:r>
    </w:p>
    <w:p w14:paraId="28953A0E" w14:textId="06B2C89F" w:rsidR="00E628E8" w:rsidRDefault="00E628E8" w:rsidP="00E628E8">
      <w:commentRangeStart w:id="48"/>
      <w:r w:rsidRPr="00801BA8">
        <w:t>In recent years there have been developments in the field of immunology that allow in depth genomic surveillance of viruses through next-generation sequencing,</w:t>
      </w:r>
      <w:r w:rsidR="00E13A75">
        <w:t xml:space="preserve"> </w:t>
      </w:r>
      <w:r w:rsidRPr="00801BA8">
        <w:t>so more sequences are available for observation</w:t>
      </w:r>
      <w:r w:rsidR="00E13A75">
        <w:t xml:space="preserve"> and new ones can be easily obtained </w:t>
      </w:r>
      <w:r w:rsidR="00D9006D">
        <w:t>[1]</w:t>
      </w:r>
      <w:r w:rsidRPr="00801BA8">
        <w:t xml:space="preserve">. This, in combination with the use of better computational models, </w:t>
      </w:r>
      <w:r w:rsidR="0043141B">
        <w:t xml:space="preserve">that </w:t>
      </w:r>
      <w:r w:rsidRPr="00801BA8">
        <w:t>allow for a more relaxed set-up that doesn’t heavily rely on assumptions, have led to more clear rate estimations</w:t>
      </w:r>
      <w:r w:rsidR="00FF35DE">
        <w:t xml:space="preserve"> </w:t>
      </w:r>
      <w:r w:rsidR="00296623">
        <w:t>[4]</w:t>
      </w:r>
      <w:r w:rsidRPr="00801BA8">
        <w:t>.</w:t>
      </w:r>
      <w:r w:rsidR="00140227">
        <w:t xml:space="preserve"> </w:t>
      </w:r>
      <w:r w:rsidR="0012460C">
        <w:t xml:space="preserve">The two previously mentioned Ebola outbreaks were the first outbreaks on which real-time genomic surveillance was applied [8]. </w:t>
      </w:r>
      <w:r w:rsidR="00E13A75">
        <w:t xml:space="preserve">During the 2013-2016 Ebola outbreak, </w:t>
      </w:r>
      <w:r w:rsidR="00076FE8">
        <w:t>Quick et al. created a portable genome sequencing device, that could generate readings within an hour. This was of great importance as it allowed researchers to observe the evolution and transmissibility of the virus in real time</w:t>
      </w:r>
      <w:r w:rsidR="00E13A75">
        <w:t xml:space="preserve"> and they were able to quickly infer conclusions from </w:t>
      </w:r>
      <w:r w:rsidR="00703FC1">
        <w:t>that information</w:t>
      </w:r>
      <w:r w:rsidR="00E13A75">
        <w:t xml:space="preserve"> </w:t>
      </w:r>
      <w:r w:rsidR="0043141B">
        <w:t xml:space="preserve">and </w:t>
      </w:r>
      <w:r w:rsidR="00E13A75">
        <w:t xml:space="preserve">take measures to prevent </w:t>
      </w:r>
      <w:r w:rsidR="00703FC1">
        <w:t>the epidemic</w:t>
      </w:r>
      <w:r w:rsidR="00E13A75">
        <w:t xml:space="preserve"> spread </w:t>
      </w:r>
      <w:proofErr w:type="gramStart"/>
      <w:r w:rsidR="00E13A75">
        <w:t>faster[</w:t>
      </w:r>
      <w:proofErr w:type="gramEnd"/>
      <w:r w:rsidR="00E13A75">
        <w:t>8].</w:t>
      </w:r>
      <w:commentRangeEnd w:id="48"/>
      <w:r w:rsidR="00537620">
        <w:rPr>
          <w:rStyle w:val="CommentReference"/>
        </w:rPr>
        <w:commentReference w:id="48"/>
      </w:r>
    </w:p>
    <w:p w14:paraId="68018AFC" w14:textId="4F3C60A7" w:rsidR="001C61D5" w:rsidRDefault="00890468"/>
    <w:p w14:paraId="24752B05" w14:textId="3E003522" w:rsidR="003B5875" w:rsidRDefault="003B5875"/>
    <w:p w14:paraId="29033CC8" w14:textId="10C4A5BB" w:rsidR="003B5875" w:rsidRDefault="003B5875">
      <w:r>
        <w:t>References:</w:t>
      </w:r>
    </w:p>
    <w:p w14:paraId="3F918F2D" w14:textId="77777777" w:rsidR="003B5875" w:rsidRPr="003B5875" w:rsidRDefault="003B5875" w:rsidP="003B5875">
      <w:r>
        <w:lastRenderedPageBreak/>
        <w:t xml:space="preserve">1) </w:t>
      </w:r>
      <w:r w:rsidRPr="003B5875">
        <w:t xml:space="preserve">Holmes, E., </w:t>
      </w:r>
      <w:proofErr w:type="spellStart"/>
      <w:r w:rsidRPr="003B5875">
        <w:t>Dudas</w:t>
      </w:r>
      <w:proofErr w:type="spellEnd"/>
      <w:r w:rsidRPr="003B5875">
        <w:t xml:space="preserve">, G., </w:t>
      </w:r>
      <w:proofErr w:type="spellStart"/>
      <w:r w:rsidRPr="003B5875">
        <w:t>Rambaut</w:t>
      </w:r>
      <w:proofErr w:type="spellEnd"/>
      <w:r w:rsidRPr="003B5875">
        <w:t>, A. and Andersen, K. (2016). The evolution of Ebola virus: Insights from the 2013–2016 epidemic. Nature, 538(7624), pp.193-200.</w:t>
      </w:r>
    </w:p>
    <w:p w14:paraId="6EA4A0F7" w14:textId="2640BE37" w:rsidR="003B5875" w:rsidRDefault="003B5875" w:rsidP="003B5875">
      <w:r w:rsidRPr="003B5875">
        <w:t>2</w:t>
      </w:r>
      <w:r>
        <w:t>)</w:t>
      </w:r>
      <w:r w:rsidRPr="003B5875">
        <w:rPr>
          <w:rFonts w:ascii="Palatino" w:eastAsia="Times New Roman" w:hAnsi="Palatino" w:cs="Times New Roman"/>
          <w:color w:val="222222"/>
          <w:sz w:val="27"/>
          <w:szCs w:val="27"/>
          <w:shd w:val="clear" w:color="auto" w:fill="FFFFFF"/>
          <w:lang w:eastAsia="en-GB"/>
        </w:rPr>
        <w:t xml:space="preserve"> </w:t>
      </w:r>
      <w:r>
        <w:t xml:space="preserve">CDC. Outbreaks chronology: Ebola virus disease. Outbreaks </w:t>
      </w:r>
      <w:hyperlink r:id="rId7" w:history="1">
        <w:r w:rsidRPr="005B6A36">
          <w:rPr>
            <w:rStyle w:val="Hyperlink"/>
          </w:rPr>
          <w:t>http://www.cdc.gov/vhf/ebola/outbreaks/history/chronology.html</w:t>
        </w:r>
      </w:hyperlink>
      <w:r>
        <w:t xml:space="preserve"> (2020)</w:t>
      </w:r>
    </w:p>
    <w:p w14:paraId="3BA04C7D" w14:textId="77777777" w:rsidR="00E628E8" w:rsidRPr="00E628E8" w:rsidRDefault="00E628E8" w:rsidP="00E628E8">
      <w:r>
        <w:t xml:space="preserve">3) </w:t>
      </w:r>
      <w:proofErr w:type="spellStart"/>
      <w:r w:rsidRPr="00E628E8">
        <w:t>Gire</w:t>
      </w:r>
      <w:proofErr w:type="spellEnd"/>
      <w:r w:rsidRPr="00E628E8">
        <w:t>, S. K. et al. Genomic surveillance elucidates Ebola virus origin and transmission during the 2014 outbreak. Science 345, 1369–1372 (2014).</w:t>
      </w:r>
    </w:p>
    <w:p w14:paraId="041BBE86" w14:textId="3FB2B359" w:rsidR="008A0C94" w:rsidRDefault="008A0C94" w:rsidP="008A0C94">
      <w:pPr>
        <w:shd w:val="clear" w:color="auto" w:fill="FFFFFF"/>
      </w:pPr>
      <w:r>
        <w:t xml:space="preserve">4) </w:t>
      </w:r>
      <w:r w:rsidRPr="008A0C94">
        <w:t xml:space="preserve">ETH Zurich. "Ebola: Overestimated mutation rate." ScienceDaily. ScienceDaily, 12 April 2018. </w:t>
      </w:r>
      <w:r>
        <w:t>&lt;</w:t>
      </w:r>
      <w:r w:rsidRPr="008A0C94">
        <w:t>www.sciencedaily.com/releases/2018/04/180412130805.htm&gt;.</w:t>
      </w:r>
    </w:p>
    <w:p w14:paraId="78A84F93" w14:textId="1835AB82" w:rsidR="00A07BAD" w:rsidRPr="00A07BAD" w:rsidRDefault="00A07BAD" w:rsidP="00A07BAD">
      <w:pPr>
        <w:shd w:val="clear" w:color="auto" w:fill="FFFFFF"/>
      </w:pPr>
      <w:r>
        <w:t xml:space="preserve">5) </w:t>
      </w:r>
      <w:proofErr w:type="spellStart"/>
      <w:r w:rsidRPr="00A07BAD">
        <w:t>Médecins</w:t>
      </w:r>
      <w:proofErr w:type="spellEnd"/>
      <w:r w:rsidRPr="00A07BAD">
        <w:t xml:space="preserve"> Sans </w:t>
      </w:r>
      <w:proofErr w:type="spellStart"/>
      <w:r w:rsidRPr="00A07BAD">
        <w:t>Frontières</w:t>
      </w:r>
      <w:proofErr w:type="spellEnd"/>
      <w:r w:rsidRPr="00A07BAD">
        <w:t xml:space="preserve"> (MSF) International. (2020). </w:t>
      </w:r>
      <w:r w:rsidRPr="00A07BAD">
        <w:rPr>
          <w:i/>
          <w:iCs/>
        </w:rPr>
        <w:t>DRC Ebola outbreak crisis update | MSF</w:t>
      </w:r>
      <w:r w:rsidRPr="00A07BAD">
        <w:t>. [online] Available at: https://www.msf.org/drc-ebola-outbreak-crisis-update.</w:t>
      </w:r>
    </w:p>
    <w:p w14:paraId="6316BD84" w14:textId="45952B0F" w:rsidR="003B5875" w:rsidRDefault="006248FF">
      <w:r>
        <w:t xml:space="preserve">6) </w:t>
      </w:r>
      <w:r w:rsidRPr="006248FF">
        <w:t xml:space="preserve">Barry, A., </w:t>
      </w:r>
      <w:proofErr w:type="spellStart"/>
      <w:r w:rsidRPr="006248FF">
        <w:t>Ahuka-Mundeke</w:t>
      </w:r>
      <w:proofErr w:type="spellEnd"/>
      <w:r w:rsidRPr="006248FF">
        <w:t xml:space="preserve">, S., Ali Ahmed, Y., </w:t>
      </w:r>
      <w:proofErr w:type="spellStart"/>
      <w:r w:rsidRPr="006248FF">
        <w:t>Allarangar</w:t>
      </w:r>
      <w:proofErr w:type="spellEnd"/>
      <w:r w:rsidRPr="006248FF">
        <w:t xml:space="preserve">, Y., </w:t>
      </w:r>
      <w:proofErr w:type="spellStart"/>
      <w:r w:rsidRPr="006248FF">
        <w:t>Anoko</w:t>
      </w:r>
      <w:proofErr w:type="spellEnd"/>
      <w:r w:rsidRPr="006248FF">
        <w:t xml:space="preserve">, J., Archer, B., </w:t>
      </w:r>
      <w:proofErr w:type="spellStart"/>
      <w:r w:rsidRPr="006248FF">
        <w:t>Aruna</w:t>
      </w:r>
      <w:proofErr w:type="spellEnd"/>
      <w:r w:rsidRPr="006248FF">
        <w:t xml:space="preserve"> Abedi, A., </w:t>
      </w:r>
      <w:proofErr w:type="spellStart"/>
      <w:r w:rsidRPr="006248FF">
        <w:t>Bagaria</w:t>
      </w:r>
      <w:proofErr w:type="spellEnd"/>
      <w:r w:rsidRPr="006248FF">
        <w:t xml:space="preserve">, J., </w:t>
      </w:r>
      <w:proofErr w:type="spellStart"/>
      <w:r w:rsidRPr="006248FF">
        <w:t>Belizaire</w:t>
      </w:r>
      <w:proofErr w:type="spellEnd"/>
      <w:r w:rsidRPr="006248FF">
        <w:t xml:space="preserve">, M., Bhatia, S., </w:t>
      </w:r>
      <w:proofErr w:type="spellStart"/>
      <w:r w:rsidRPr="006248FF">
        <w:t>Bokenge</w:t>
      </w:r>
      <w:proofErr w:type="spellEnd"/>
      <w:r w:rsidRPr="006248FF">
        <w:t xml:space="preserve">, T., Bruni, E., Cori, A., </w:t>
      </w:r>
      <w:proofErr w:type="spellStart"/>
      <w:r w:rsidRPr="006248FF">
        <w:t>Dabire</w:t>
      </w:r>
      <w:proofErr w:type="spellEnd"/>
      <w:r w:rsidRPr="006248FF">
        <w:t xml:space="preserve">, E., Diallo, A., Diallo, B., Donnelly, C., </w:t>
      </w:r>
      <w:proofErr w:type="spellStart"/>
      <w:r w:rsidRPr="006248FF">
        <w:t>Dorigatti</w:t>
      </w:r>
      <w:proofErr w:type="spellEnd"/>
      <w:r w:rsidRPr="006248FF">
        <w:t xml:space="preserve">, I., </w:t>
      </w:r>
      <w:proofErr w:type="spellStart"/>
      <w:r w:rsidRPr="006248FF">
        <w:t>Dorji</w:t>
      </w:r>
      <w:proofErr w:type="spellEnd"/>
      <w:r w:rsidRPr="006248FF">
        <w:t xml:space="preserve">, T., Escobar </w:t>
      </w:r>
      <w:proofErr w:type="spellStart"/>
      <w:r w:rsidRPr="006248FF">
        <w:t>Corado</w:t>
      </w:r>
      <w:proofErr w:type="spellEnd"/>
      <w:r w:rsidRPr="006248FF">
        <w:t xml:space="preserve"> </w:t>
      </w:r>
      <w:proofErr w:type="spellStart"/>
      <w:r w:rsidRPr="006248FF">
        <w:t>Waeber</w:t>
      </w:r>
      <w:proofErr w:type="spellEnd"/>
      <w:r w:rsidRPr="006248FF">
        <w:t xml:space="preserve">, A., Fall, I., Ferguson, N., </w:t>
      </w:r>
      <w:proofErr w:type="spellStart"/>
      <w:r w:rsidRPr="006248FF">
        <w:t>FitzJohn</w:t>
      </w:r>
      <w:proofErr w:type="spellEnd"/>
      <w:r w:rsidRPr="006248FF">
        <w:t xml:space="preserve">, R., </w:t>
      </w:r>
      <w:proofErr w:type="spellStart"/>
      <w:r w:rsidRPr="006248FF">
        <w:t>Folefack</w:t>
      </w:r>
      <w:proofErr w:type="spellEnd"/>
      <w:r w:rsidRPr="006248FF">
        <w:t xml:space="preserve"> </w:t>
      </w:r>
      <w:proofErr w:type="spellStart"/>
      <w:r w:rsidRPr="006248FF">
        <w:t>Tengomo</w:t>
      </w:r>
      <w:proofErr w:type="spellEnd"/>
      <w:r w:rsidRPr="006248FF">
        <w:t xml:space="preserve">, G., </w:t>
      </w:r>
      <w:proofErr w:type="spellStart"/>
      <w:r w:rsidRPr="006248FF">
        <w:t>Formenty</w:t>
      </w:r>
      <w:proofErr w:type="spellEnd"/>
      <w:r w:rsidRPr="006248FF">
        <w:t xml:space="preserve">, P., </w:t>
      </w:r>
      <w:proofErr w:type="spellStart"/>
      <w:r w:rsidRPr="006248FF">
        <w:t>Forna</w:t>
      </w:r>
      <w:proofErr w:type="spellEnd"/>
      <w:r w:rsidRPr="006248FF">
        <w:t xml:space="preserve">, A., Fortin, A., </w:t>
      </w:r>
      <w:proofErr w:type="spellStart"/>
      <w:r w:rsidRPr="006248FF">
        <w:t>Garske</w:t>
      </w:r>
      <w:proofErr w:type="spellEnd"/>
      <w:r w:rsidRPr="006248FF">
        <w:t xml:space="preserve">, T., </w:t>
      </w:r>
      <w:proofErr w:type="spellStart"/>
      <w:r w:rsidRPr="006248FF">
        <w:t>Gaythorpe</w:t>
      </w:r>
      <w:proofErr w:type="spellEnd"/>
      <w:r w:rsidRPr="006248FF">
        <w:t xml:space="preserve">, K., </w:t>
      </w:r>
      <w:proofErr w:type="spellStart"/>
      <w:r w:rsidRPr="006248FF">
        <w:t>Gurry</w:t>
      </w:r>
      <w:proofErr w:type="spellEnd"/>
      <w:r w:rsidRPr="006248FF">
        <w:t xml:space="preserve">, C., </w:t>
      </w:r>
      <w:proofErr w:type="spellStart"/>
      <w:r w:rsidRPr="006248FF">
        <w:t>Hamblion</w:t>
      </w:r>
      <w:proofErr w:type="spellEnd"/>
      <w:r w:rsidRPr="006248FF">
        <w:t xml:space="preserve">, E., </w:t>
      </w:r>
      <w:proofErr w:type="spellStart"/>
      <w:r w:rsidRPr="006248FF">
        <w:t>Harouna</w:t>
      </w:r>
      <w:proofErr w:type="spellEnd"/>
      <w:r w:rsidRPr="006248FF">
        <w:t xml:space="preserve"> </w:t>
      </w:r>
      <w:proofErr w:type="spellStart"/>
      <w:r w:rsidRPr="006248FF">
        <w:t>Djingarey</w:t>
      </w:r>
      <w:proofErr w:type="spellEnd"/>
      <w:r w:rsidRPr="006248FF">
        <w:t xml:space="preserve">, M., Haskew, C., </w:t>
      </w:r>
      <w:proofErr w:type="spellStart"/>
      <w:r w:rsidRPr="006248FF">
        <w:t>Hugonnet</w:t>
      </w:r>
      <w:proofErr w:type="spellEnd"/>
      <w:r w:rsidRPr="006248FF">
        <w:t xml:space="preserve">, S., Imai, N., </w:t>
      </w:r>
      <w:proofErr w:type="spellStart"/>
      <w:r w:rsidRPr="006248FF">
        <w:t>Impouma</w:t>
      </w:r>
      <w:proofErr w:type="spellEnd"/>
      <w:r w:rsidRPr="006248FF">
        <w:t xml:space="preserve">, B., </w:t>
      </w:r>
      <w:proofErr w:type="spellStart"/>
      <w:r w:rsidRPr="006248FF">
        <w:t>Kabongo</w:t>
      </w:r>
      <w:proofErr w:type="spellEnd"/>
      <w:r w:rsidRPr="006248FF">
        <w:t xml:space="preserve">, G., </w:t>
      </w:r>
      <w:proofErr w:type="spellStart"/>
      <w:r w:rsidRPr="006248FF">
        <w:t>Kalenga</w:t>
      </w:r>
      <w:proofErr w:type="spellEnd"/>
      <w:r w:rsidRPr="006248FF">
        <w:t xml:space="preserve">, O., </w:t>
      </w:r>
      <w:proofErr w:type="spellStart"/>
      <w:r w:rsidRPr="006248FF">
        <w:t>Kibangou</w:t>
      </w:r>
      <w:proofErr w:type="spellEnd"/>
      <w:r w:rsidRPr="006248FF">
        <w:t xml:space="preserve">, E., Lee, T., </w:t>
      </w:r>
      <w:proofErr w:type="spellStart"/>
      <w:r w:rsidRPr="006248FF">
        <w:t>Lukoya</w:t>
      </w:r>
      <w:proofErr w:type="spellEnd"/>
      <w:r w:rsidRPr="006248FF">
        <w:t xml:space="preserve">, C., Ly, O., </w:t>
      </w:r>
      <w:proofErr w:type="spellStart"/>
      <w:r w:rsidRPr="006248FF">
        <w:t>Makiala-Mandanda</w:t>
      </w:r>
      <w:proofErr w:type="spellEnd"/>
      <w:r w:rsidRPr="006248FF">
        <w:t xml:space="preserve">, S., Mamba, A., </w:t>
      </w:r>
      <w:proofErr w:type="spellStart"/>
      <w:r w:rsidRPr="006248FF">
        <w:t>Mbala-Kingebeni</w:t>
      </w:r>
      <w:proofErr w:type="spellEnd"/>
      <w:r w:rsidRPr="006248FF">
        <w:t xml:space="preserve">, P., </w:t>
      </w:r>
      <w:proofErr w:type="spellStart"/>
      <w:r w:rsidRPr="006248FF">
        <w:t>Mboussou</w:t>
      </w:r>
      <w:proofErr w:type="spellEnd"/>
      <w:r w:rsidRPr="006248FF">
        <w:t xml:space="preserve">, F., </w:t>
      </w:r>
      <w:proofErr w:type="spellStart"/>
      <w:r w:rsidRPr="006248FF">
        <w:t>Mlanda</w:t>
      </w:r>
      <w:proofErr w:type="spellEnd"/>
      <w:r w:rsidRPr="006248FF">
        <w:t xml:space="preserve">, T., </w:t>
      </w:r>
      <w:proofErr w:type="spellStart"/>
      <w:r w:rsidRPr="006248FF">
        <w:t>Mondonge</w:t>
      </w:r>
      <w:proofErr w:type="spellEnd"/>
      <w:r w:rsidRPr="006248FF">
        <w:t xml:space="preserve"> </w:t>
      </w:r>
      <w:proofErr w:type="spellStart"/>
      <w:r w:rsidRPr="006248FF">
        <w:t>Makuma</w:t>
      </w:r>
      <w:proofErr w:type="spellEnd"/>
      <w:r w:rsidRPr="006248FF">
        <w:t xml:space="preserve">, V., Morgan, O., </w:t>
      </w:r>
      <w:proofErr w:type="spellStart"/>
      <w:r w:rsidRPr="006248FF">
        <w:t>Mujinga</w:t>
      </w:r>
      <w:proofErr w:type="spellEnd"/>
      <w:r w:rsidRPr="006248FF">
        <w:t xml:space="preserve"> Mulumba, A., </w:t>
      </w:r>
      <w:proofErr w:type="spellStart"/>
      <w:r w:rsidRPr="006248FF">
        <w:t>Mukadi</w:t>
      </w:r>
      <w:proofErr w:type="spellEnd"/>
      <w:r w:rsidRPr="006248FF">
        <w:t xml:space="preserve"> </w:t>
      </w:r>
      <w:proofErr w:type="spellStart"/>
      <w:r w:rsidRPr="006248FF">
        <w:t>Kakoni</w:t>
      </w:r>
      <w:proofErr w:type="spellEnd"/>
      <w:r w:rsidRPr="006248FF">
        <w:t xml:space="preserve">, P., </w:t>
      </w:r>
      <w:proofErr w:type="spellStart"/>
      <w:r w:rsidRPr="006248FF">
        <w:t>Mukadi-Bamuleka</w:t>
      </w:r>
      <w:proofErr w:type="spellEnd"/>
      <w:r w:rsidRPr="006248FF">
        <w:t xml:space="preserve">, D., </w:t>
      </w:r>
      <w:proofErr w:type="spellStart"/>
      <w:r w:rsidRPr="006248FF">
        <w:t>Muyembe</w:t>
      </w:r>
      <w:proofErr w:type="spellEnd"/>
      <w:r w:rsidRPr="006248FF">
        <w:t xml:space="preserve">, J., </w:t>
      </w:r>
      <w:proofErr w:type="spellStart"/>
      <w:r w:rsidRPr="006248FF">
        <w:t>Bathé</w:t>
      </w:r>
      <w:proofErr w:type="spellEnd"/>
      <w:r w:rsidRPr="006248FF">
        <w:t xml:space="preserve">, N., </w:t>
      </w:r>
      <w:proofErr w:type="spellStart"/>
      <w:r w:rsidRPr="006248FF">
        <w:t>Ndumbi</w:t>
      </w:r>
      <w:proofErr w:type="spellEnd"/>
      <w:r w:rsidRPr="006248FF">
        <w:t xml:space="preserve"> </w:t>
      </w:r>
      <w:proofErr w:type="spellStart"/>
      <w:r w:rsidRPr="006248FF">
        <w:t>Ngamala</w:t>
      </w:r>
      <w:proofErr w:type="spellEnd"/>
      <w:r w:rsidRPr="006248FF">
        <w:t xml:space="preserve">, P., </w:t>
      </w:r>
      <w:proofErr w:type="spellStart"/>
      <w:r w:rsidRPr="006248FF">
        <w:t>Ngom</w:t>
      </w:r>
      <w:proofErr w:type="spellEnd"/>
      <w:r w:rsidRPr="006248FF">
        <w:t xml:space="preserve">, R., </w:t>
      </w:r>
      <w:proofErr w:type="spellStart"/>
      <w:r w:rsidRPr="006248FF">
        <w:t>Ngoy</w:t>
      </w:r>
      <w:proofErr w:type="spellEnd"/>
      <w:r w:rsidRPr="006248FF">
        <w:t xml:space="preserve">, G., </w:t>
      </w:r>
      <w:proofErr w:type="spellStart"/>
      <w:r w:rsidRPr="006248FF">
        <w:t>Nouvellet</w:t>
      </w:r>
      <w:proofErr w:type="spellEnd"/>
      <w:r w:rsidRPr="006248FF">
        <w:t xml:space="preserve">, P., </w:t>
      </w:r>
      <w:proofErr w:type="spellStart"/>
      <w:r w:rsidRPr="006248FF">
        <w:t>Nsio</w:t>
      </w:r>
      <w:proofErr w:type="spellEnd"/>
      <w:r w:rsidRPr="006248FF">
        <w:t xml:space="preserve">, J., </w:t>
      </w:r>
      <w:proofErr w:type="spellStart"/>
      <w:r w:rsidRPr="006248FF">
        <w:t>Ousman</w:t>
      </w:r>
      <w:proofErr w:type="spellEnd"/>
      <w:r w:rsidRPr="006248FF">
        <w:t xml:space="preserve">, K., Peron, E., Polonsky, J., Ryan, M., Touré, A., Towner, R., </w:t>
      </w:r>
      <w:proofErr w:type="spellStart"/>
      <w:r w:rsidRPr="006248FF">
        <w:t>Tshapenda</w:t>
      </w:r>
      <w:proofErr w:type="spellEnd"/>
      <w:r w:rsidRPr="006248FF">
        <w:t xml:space="preserve">, G., Van De </w:t>
      </w:r>
      <w:proofErr w:type="spellStart"/>
      <w:r w:rsidRPr="006248FF">
        <w:t>Weerdt</w:t>
      </w:r>
      <w:proofErr w:type="spellEnd"/>
      <w:r w:rsidRPr="006248FF">
        <w:t xml:space="preserve">, R., Van </w:t>
      </w:r>
      <w:proofErr w:type="spellStart"/>
      <w:r w:rsidRPr="006248FF">
        <w:t>Kerkhove</w:t>
      </w:r>
      <w:proofErr w:type="spellEnd"/>
      <w:r w:rsidRPr="006248FF">
        <w:t xml:space="preserve">, M., Wendland, A., Yao, N., </w:t>
      </w:r>
      <w:proofErr w:type="spellStart"/>
      <w:r w:rsidRPr="006248FF">
        <w:t>Yoti</w:t>
      </w:r>
      <w:proofErr w:type="spellEnd"/>
      <w:r w:rsidRPr="006248FF">
        <w:t xml:space="preserve">, Z., Yuma, E., </w:t>
      </w:r>
      <w:proofErr w:type="spellStart"/>
      <w:r w:rsidRPr="006248FF">
        <w:t>Kalambayi</w:t>
      </w:r>
      <w:proofErr w:type="spellEnd"/>
      <w:r w:rsidRPr="006248FF">
        <w:t xml:space="preserve"> </w:t>
      </w:r>
      <w:proofErr w:type="spellStart"/>
      <w:r w:rsidRPr="006248FF">
        <w:t>Kabamba</w:t>
      </w:r>
      <w:proofErr w:type="spellEnd"/>
      <w:r w:rsidRPr="006248FF">
        <w:t xml:space="preserve">, G., </w:t>
      </w:r>
      <w:proofErr w:type="spellStart"/>
      <w:r w:rsidRPr="006248FF">
        <w:t>Lukwesa</w:t>
      </w:r>
      <w:proofErr w:type="spellEnd"/>
      <w:r w:rsidRPr="006248FF">
        <w:t xml:space="preserve"> </w:t>
      </w:r>
      <w:proofErr w:type="spellStart"/>
      <w:r w:rsidRPr="006248FF">
        <w:t>Mwati</w:t>
      </w:r>
      <w:proofErr w:type="spellEnd"/>
      <w:r w:rsidRPr="006248FF">
        <w:t xml:space="preserve">, J., </w:t>
      </w:r>
      <w:proofErr w:type="spellStart"/>
      <w:r w:rsidRPr="006248FF">
        <w:t>Mbuy</w:t>
      </w:r>
      <w:proofErr w:type="spellEnd"/>
      <w:r w:rsidRPr="006248FF">
        <w:t xml:space="preserve">, G., </w:t>
      </w:r>
      <w:proofErr w:type="spellStart"/>
      <w:r w:rsidRPr="006248FF">
        <w:t>Lubula</w:t>
      </w:r>
      <w:proofErr w:type="spellEnd"/>
      <w:r w:rsidRPr="006248FF">
        <w:t xml:space="preserve">, L., </w:t>
      </w:r>
      <w:proofErr w:type="spellStart"/>
      <w:r w:rsidRPr="006248FF">
        <w:t>Mutombo</w:t>
      </w:r>
      <w:proofErr w:type="spellEnd"/>
      <w:r w:rsidRPr="006248FF">
        <w:t xml:space="preserve">, A., </w:t>
      </w:r>
      <w:proofErr w:type="spellStart"/>
      <w:r w:rsidRPr="006248FF">
        <w:t>Mavila</w:t>
      </w:r>
      <w:proofErr w:type="spellEnd"/>
      <w:r w:rsidRPr="006248FF">
        <w:t>, O., Lay, Y. and Kitenge, E. (2018). Outbreak of Ebola virus disease in the Democratic Republic of the Congo, April–</w:t>
      </w:r>
      <w:proofErr w:type="gramStart"/>
      <w:r w:rsidRPr="006248FF">
        <w:t>May,</w:t>
      </w:r>
      <w:proofErr w:type="gramEnd"/>
      <w:r w:rsidRPr="006248FF">
        <w:t xml:space="preserve"> 2018: an epidemiological study. The Lancet, 392(10143), pp.213-221.</w:t>
      </w:r>
    </w:p>
    <w:p w14:paraId="4DB5D7CD" w14:textId="77777777" w:rsidR="008E1278" w:rsidRPr="008E1278" w:rsidRDefault="008E1278" w:rsidP="008E1278">
      <w:r>
        <w:t xml:space="preserve">7) </w:t>
      </w:r>
      <w:proofErr w:type="spellStart"/>
      <w:r w:rsidRPr="008E1278">
        <w:t>Mbala-Kingebeni</w:t>
      </w:r>
      <w:proofErr w:type="spellEnd"/>
      <w:r w:rsidRPr="008E1278">
        <w:t xml:space="preserve">, P., Pratt, C., Wiley, M., </w:t>
      </w:r>
      <w:proofErr w:type="spellStart"/>
      <w:r w:rsidRPr="008E1278">
        <w:t>Diagne</w:t>
      </w:r>
      <w:proofErr w:type="spellEnd"/>
      <w:r w:rsidRPr="008E1278">
        <w:t xml:space="preserve">, M., </w:t>
      </w:r>
      <w:proofErr w:type="spellStart"/>
      <w:r w:rsidRPr="008E1278">
        <w:t>Makiala-Mandanda</w:t>
      </w:r>
      <w:proofErr w:type="spellEnd"/>
      <w:r w:rsidRPr="008E1278">
        <w:t xml:space="preserve">, S., Aziza, A., Di Paola, N., Chitty, J., </w:t>
      </w:r>
      <w:proofErr w:type="spellStart"/>
      <w:r w:rsidRPr="008E1278">
        <w:t>Diop</w:t>
      </w:r>
      <w:proofErr w:type="spellEnd"/>
      <w:r w:rsidRPr="008E1278">
        <w:t xml:space="preserve">, M., </w:t>
      </w:r>
      <w:proofErr w:type="spellStart"/>
      <w:r w:rsidRPr="008E1278">
        <w:t>Ayouba</w:t>
      </w:r>
      <w:proofErr w:type="spellEnd"/>
      <w:r w:rsidRPr="008E1278">
        <w:t xml:space="preserve">, A., Vidal, N., Faye, O., Faye, O., </w:t>
      </w:r>
      <w:proofErr w:type="spellStart"/>
      <w:r w:rsidRPr="008E1278">
        <w:t>Karhemere</w:t>
      </w:r>
      <w:proofErr w:type="spellEnd"/>
      <w:r w:rsidRPr="008E1278">
        <w:t xml:space="preserve">, S., </w:t>
      </w:r>
      <w:proofErr w:type="spellStart"/>
      <w:r w:rsidRPr="008E1278">
        <w:t>Aruna</w:t>
      </w:r>
      <w:proofErr w:type="spellEnd"/>
      <w:r w:rsidRPr="008E1278">
        <w:t xml:space="preserve">, A., </w:t>
      </w:r>
      <w:proofErr w:type="spellStart"/>
      <w:r w:rsidRPr="008E1278">
        <w:t>Nsio</w:t>
      </w:r>
      <w:proofErr w:type="spellEnd"/>
      <w:r w:rsidRPr="008E1278">
        <w:t xml:space="preserve">, J., </w:t>
      </w:r>
      <w:proofErr w:type="spellStart"/>
      <w:r w:rsidRPr="008E1278">
        <w:t>Mulangu</w:t>
      </w:r>
      <w:proofErr w:type="spellEnd"/>
      <w:r w:rsidRPr="008E1278">
        <w:t xml:space="preserve">, F., </w:t>
      </w:r>
      <w:proofErr w:type="spellStart"/>
      <w:r w:rsidRPr="008E1278">
        <w:t>Mukadi</w:t>
      </w:r>
      <w:proofErr w:type="spellEnd"/>
      <w:r w:rsidRPr="008E1278">
        <w:t xml:space="preserve">, D., </w:t>
      </w:r>
      <w:proofErr w:type="spellStart"/>
      <w:r w:rsidRPr="008E1278">
        <w:t>Mukadi</w:t>
      </w:r>
      <w:proofErr w:type="spellEnd"/>
      <w:r w:rsidRPr="008E1278">
        <w:t xml:space="preserve">, P., </w:t>
      </w:r>
      <w:proofErr w:type="spellStart"/>
      <w:r w:rsidRPr="008E1278">
        <w:t>Kombe</w:t>
      </w:r>
      <w:proofErr w:type="spellEnd"/>
      <w:r w:rsidRPr="008E1278">
        <w:t xml:space="preserve">, J., Mulumba, A., </w:t>
      </w:r>
      <w:proofErr w:type="spellStart"/>
      <w:r w:rsidRPr="008E1278">
        <w:t>Duraffour</w:t>
      </w:r>
      <w:proofErr w:type="spellEnd"/>
      <w:r w:rsidRPr="008E1278">
        <w:t xml:space="preserve">, S., </w:t>
      </w:r>
      <w:proofErr w:type="spellStart"/>
      <w:r w:rsidRPr="008E1278">
        <w:t>Likofata</w:t>
      </w:r>
      <w:proofErr w:type="spellEnd"/>
      <w:r w:rsidRPr="008E1278">
        <w:t xml:space="preserve">, J., </w:t>
      </w:r>
      <w:proofErr w:type="spellStart"/>
      <w:r w:rsidRPr="008E1278">
        <w:t>Pukuta</w:t>
      </w:r>
      <w:proofErr w:type="spellEnd"/>
      <w:r w:rsidRPr="008E1278">
        <w:t xml:space="preserve">, E., </w:t>
      </w:r>
      <w:proofErr w:type="spellStart"/>
      <w:r w:rsidRPr="008E1278">
        <w:t>Caviness</w:t>
      </w:r>
      <w:proofErr w:type="spellEnd"/>
      <w:r w:rsidRPr="008E1278">
        <w:t xml:space="preserve">, K., Bartlett, M., Gonzalez, J., Minogue, T., </w:t>
      </w:r>
      <w:proofErr w:type="spellStart"/>
      <w:r w:rsidRPr="008E1278">
        <w:t>Sozhamannan</w:t>
      </w:r>
      <w:proofErr w:type="spellEnd"/>
      <w:r w:rsidRPr="008E1278">
        <w:t xml:space="preserve">, S., Gross, S., </w:t>
      </w:r>
      <w:proofErr w:type="spellStart"/>
      <w:r w:rsidRPr="008E1278">
        <w:t>Schroth</w:t>
      </w:r>
      <w:proofErr w:type="spellEnd"/>
      <w:r w:rsidRPr="008E1278">
        <w:t xml:space="preserve">, G., Kuhn, J., Donaldson, E., </w:t>
      </w:r>
      <w:proofErr w:type="spellStart"/>
      <w:r w:rsidRPr="008E1278">
        <w:t>Delaporte</w:t>
      </w:r>
      <w:proofErr w:type="spellEnd"/>
      <w:r w:rsidRPr="008E1278">
        <w:t xml:space="preserve">, E., Sanchez-Lockhart, M., </w:t>
      </w:r>
      <w:proofErr w:type="spellStart"/>
      <w:r w:rsidRPr="008E1278">
        <w:t>Peeters</w:t>
      </w:r>
      <w:proofErr w:type="spellEnd"/>
      <w:r w:rsidRPr="008E1278">
        <w:t xml:space="preserve">, M., </w:t>
      </w:r>
      <w:proofErr w:type="spellStart"/>
      <w:r w:rsidRPr="008E1278">
        <w:t>Muyembe-Tamfum</w:t>
      </w:r>
      <w:proofErr w:type="spellEnd"/>
      <w:r w:rsidRPr="008E1278">
        <w:t xml:space="preserve">, J., Alpha </w:t>
      </w:r>
      <w:proofErr w:type="spellStart"/>
      <w:r w:rsidRPr="008E1278">
        <w:t>Sall</w:t>
      </w:r>
      <w:proofErr w:type="spellEnd"/>
      <w:r w:rsidRPr="008E1278">
        <w:t xml:space="preserve">, A., Palacios, G. and </w:t>
      </w:r>
      <w:proofErr w:type="spellStart"/>
      <w:r w:rsidRPr="008E1278">
        <w:t>Ahuka-Mundeke</w:t>
      </w:r>
      <w:proofErr w:type="spellEnd"/>
      <w:r w:rsidRPr="008E1278">
        <w:t xml:space="preserve">, S. (2019). 2018 Ebola virus disease outbreak in </w:t>
      </w:r>
      <w:proofErr w:type="spellStart"/>
      <w:r w:rsidRPr="008E1278">
        <w:t>Équateur</w:t>
      </w:r>
      <w:proofErr w:type="spellEnd"/>
      <w:r w:rsidRPr="008E1278">
        <w:t xml:space="preserve"> Province, Democratic Republic of the Congo: a retrospective genomic characterisation. The Lancet Infectious Diseases, 19(6), pp.641-647.</w:t>
      </w:r>
    </w:p>
    <w:p w14:paraId="1AA8831B" w14:textId="32F7EBEE" w:rsidR="00140227" w:rsidRDefault="00140227" w:rsidP="00140227">
      <w:r>
        <w:t xml:space="preserve">8) </w:t>
      </w:r>
      <w:r w:rsidRPr="00140227">
        <w:t xml:space="preserve">Quick, J., Loman, N., </w:t>
      </w:r>
      <w:proofErr w:type="spellStart"/>
      <w:r w:rsidRPr="00140227">
        <w:t>Duraffour</w:t>
      </w:r>
      <w:proofErr w:type="spellEnd"/>
      <w:r w:rsidRPr="00140227">
        <w:t xml:space="preserve">, S., Simpson, J., </w:t>
      </w:r>
      <w:proofErr w:type="spellStart"/>
      <w:r w:rsidRPr="00140227">
        <w:t>Severi</w:t>
      </w:r>
      <w:proofErr w:type="spellEnd"/>
      <w:r w:rsidRPr="00140227">
        <w:t xml:space="preserve">, E., Cowley, L., Bore, J., </w:t>
      </w:r>
      <w:proofErr w:type="spellStart"/>
      <w:r w:rsidRPr="00140227">
        <w:t>Koundouno</w:t>
      </w:r>
      <w:proofErr w:type="spellEnd"/>
      <w:r w:rsidRPr="00140227">
        <w:t xml:space="preserve">, R., </w:t>
      </w:r>
      <w:proofErr w:type="spellStart"/>
      <w:r w:rsidRPr="00140227">
        <w:t>Dudas</w:t>
      </w:r>
      <w:proofErr w:type="spellEnd"/>
      <w:r w:rsidRPr="00140227">
        <w:t xml:space="preserve">, G., Mikhail, A., </w:t>
      </w:r>
      <w:proofErr w:type="spellStart"/>
      <w:r w:rsidRPr="00140227">
        <w:t>Ouédraogo</w:t>
      </w:r>
      <w:proofErr w:type="spellEnd"/>
      <w:r w:rsidRPr="00140227">
        <w:t xml:space="preserve">, N., </w:t>
      </w:r>
      <w:proofErr w:type="spellStart"/>
      <w:r w:rsidRPr="00140227">
        <w:t>Afrough</w:t>
      </w:r>
      <w:proofErr w:type="spellEnd"/>
      <w:r w:rsidRPr="00140227">
        <w:t>, B., Bah, A., Baum, J., Becker-</w:t>
      </w:r>
      <w:proofErr w:type="spellStart"/>
      <w:r w:rsidRPr="00140227">
        <w:t>Ziaja</w:t>
      </w:r>
      <w:proofErr w:type="spellEnd"/>
      <w:r w:rsidRPr="00140227">
        <w:t>, B., Boettcher, J., Cabeza-</w:t>
      </w:r>
      <w:proofErr w:type="spellStart"/>
      <w:r w:rsidRPr="00140227">
        <w:t>Cabrerizo</w:t>
      </w:r>
      <w:proofErr w:type="spellEnd"/>
      <w:r w:rsidRPr="00140227">
        <w:t xml:space="preserve">, M., Camino-Sánchez, Á., Carter, L., </w:t>
      </w:r>
      <w:proofErr w:type="spellStart"/>
      <w:r w:rsidRPr="00140227">
        <w:t>Doerrbecker</w:t>
      </w:r>
      <w:proofErr w:type="spellEnd"/>
      <w:r w:rsidRPr="00140227">
        <w:t xml:space="preserve">, J., </w:t>
      </w:r>
      <w:proofErr w:type="spellStart"/>
      <w:r w:rsidRPr="00140227">
        <w:t>Enkirch</w:t>
      </w:r>
      <w:proofErr w:type="spellEnd"/>
      <w:r w:rsidRPr="00140227">
        <w:t xml:space="preserve">, T., </w:t>
      </w:r>
      <w:proofErr w:type="spellStart"/>
      <w:r w:rsidRPr="00140227">
        <w:t>Dorival</w:t>
      </w:r>
      <w:proofErr w:type="spellEnd"/>
      <w:r w:rsidRPr="00140227">
        <w:t xml:space="preserve">, I., </w:t>
      </w:r>
      <w:proofErr w:type="spellStart"/>
      <w:r w:rsidRPr="00140227">
        <w:t>Hetzelt</w:t>
      </w:r>
      <w:proofErr w:type="spellEnd"/>
      <w:r w:rsidRPr="00140227">
        <w:t xml:space="preserve">, N., </w:t>
      </w:r>
      <w:proofErr w:type="spellStart"/>
      <w:r w:rsidRPr="00140227">
        <w:t>Hinzmann</w:t>
      </w:r>
      <w:proofErr w:type="spellEnd"/>
      <w:r w:rsidRPr="00140227">
        <w:t xml:space="preserve">, J., Holm, T., </w:t>
      </w:r>
      <w:proofErr w:type="spellStart"/>
      <w:r w:rsidRPr="00140227">
        <w:t>Kafetzopoulou</w:t>
      </w:r>
      <w:proofErr w:type="spellEnd"/>
      <w:r w:rsidRPr="00140227">
        <w:t xml:space="preserve">, L., </w:t>
      </w:r>
      <w:proofErr w:type="spellStart"/>
      <w:r w:rsidRPr="00140227">
        <w:t>Koropogui</w:t>
      </w:r>
      <w:proofErr w:type="spellEnd"/>
      <w:r w:rsidRPr="00140227">
        <w:t xml:space="preserve">, M., Kosgey, A., </w:t>
      </w:r>
      <w:proofErr w:type="spellStart"/>
      <w:r w:rsidRPr="00140227">
        <w:t>Kuisma</w:t>
      </w:r>
      <w:proofErr w:type="spellEnd"/>
      <w:r w:rsidRPr="00140227">
        <w:t xml:space="preserve">, E., Logue, C., </w:t>
      </w:r>
      <w:proofErr w:type="spellStart"/>
      <w:r w:rsidRPr="00140227">
        <w:t>Mazzarelli</w:t>
      </w:r>
      <w:proofErr w:type="spellEnd"/>
      <w:r w:rsidRPr="00140227">
        <w:t xml:space="preserve">, A., Meisel, S., Mertens, M., Michel, J., </w:t>
      </w:r>
      <w:proofErr w:type="spellStart"/>
      <w:r w:rsidRPr="00140227">
        <w:t>Ngabo</w:t>
      </w:r>
      <w:proofErr w:type="spellEnd"/>
      <w:r w:rsidRPr="00140227">
        <w:t xml:space="preserve">, D., </w:t>
      </w:r>
      <w:proofErr w:type="spellStart"/>
      <w:r w:rsidRPr="00140227">
        <w:t>Nitzsche</w:t>
      </w:r>
      <w:proofErr w:type="spellEnd"/>
      <w:r w:rsidRPr="00140227">
        <w:t xml:space="preserve">, K., </w:t>
      </w:r>
      <w:proofErr w:type="spellStart"/>
      <w:r w:rsidRPr="00140227">
        <w:t>Pallasch</w:t>
      </w:r>
      <w:proofErr w:type="spellEnd"/>
      <w:r w:rsidRPr="00140227">
        <w:t xml:space="preserve">, E., </w:t>
      </w:r>
      <w:proofErr w:type="spellStart"/>
      <w:r w:rsidRPr="00140227">
        <w:t>Patrono</w:t>
      </w:r>
      <w:proofErr w:type="spellEnd"/>
      <w:r w:rsidRPr="00140227">
        <w:t xml:space="preserve">, L., </w:t>
      </w:r>
      <w:proofErr w:type="spellStart"/>
      <w:r w:rsidRPr="00140227">
        <w:t>Portmann</w:t>
      </w:r>
      <w:proofErr w:type="spellEnd"/>
      <w:r w:rsidRPr="00140227">
        <w:t xml:space="preserve">, J., </w:t>
      </w:r>
      <w:proofErr w:type="spellStart"/>
      <w:r w:rsidRPr="00140227">
        <w:t>Repits</w:t>
      </w:r>
      <w:proofErr w:type="spellEnd"/>
      <w:r w:rsidRPr="00140227">
        <w:t xml:space="preserve">, J., Rickett, N., Sachse, A., </w:t>
      </w:r>
      <w:proofErr w:type="spellStart"/>
      <w:r w:rsidRPr="00140227">
        <w:t>Singethan</w:t>
      </w:r>
      <w:proofErr w:type="spellEnd"/>
      <w:r w:rsidRPr="00140227">
        <w:t xml:space="preserve">, K., </w:t>
      </w:r>
      <w:proofErr w:type="spellStart"/>
      <w:r w:rsidRPr="00140227">
        <w:t>Vitoriano</w:t>
      </w:r>
      <w:proofErr w:type="spellEnd"/>
      <w:r w:rsidRPr="00140227">
        <w:t xml:space="preserve">, I., </w:t>
      </w:r>
      <w:proofErr w:type="spellStart"/>
      <w:r w:rsidRPr="00140227">
        <w:t>Yemanaberhan</w:t>
      </w:r>
      <w:proofErr w:type="spellEnd"/>
      <w:r w:rsidRPr="00140227">
        <w:t xml:space="preserve">, R., </w:t>
      </w:r>
      <w:proofErr w:type="spellStart"/>
      <w:r w:rsidRPr="00140227">
        <w:t>Zekeng</w:t>
      </w:r>
      <w:proofErr w:type="spellEnd"/>
      <w:r w:rsidRPr="00140227">
        <w:t xml:space="preserve">, E., Racine, T., Bello, A., </w:t>
      </w:r>
      <w:proofErr w:type="spellStart"/>
      <w:r w:rsidRPr="00140227">
        <w:t>Sall</w:t>
      </w:r>
      <w:proofErr w:type="spellEnd"/>
      <w:r w:rsidRPr="00140227">
        <w:t xml:space="preserve">, A., Faye, O., Faye, O., </w:t>
      </w:r>
      <w:proofErr w:type="spellStart"/>
      <w:r w:rsidRPr="00140227">
        <w:t>Magassouba</w:t>
      </w:r>
      <w:proofErr w:type="spellEnd"/>
      <w:r w:rsidRPr="00140227">
        <w:t xml:space="preserve">, N., Williams, C., </w:t>
      </w:r>
      <w:proofErr w:type="spellStart"/>
      <w:r w:rsidRPr="00140227">
        <w:t>Amburgey</w:t>
      </w:r>
      <w:proofErr w:type="spellEnd"/>
      <w:r w:rsidRPr="00140227">
        <w:t xml:space="preserve">, V., Winona, L., Davis, E., Gerlach, J., Washington, F., </w:t>
      </w:r>
      <w:proofErr w:type="spellStart"/>
      <w:r w:rsidRPr="00140227">
        <w:t>Monteil</w:t>
      </w:r>
      <w:proofErr w:type="spellEnd"/>
      <w:r w:rsidRPr="00140227">
        <w:t xml:space="preserve">, V., Jourdain, M., </w:t>
      </w:r>
      <w:proofErr w:type="spellStart"/>
      <w:r w:rsidRPr="00140227">
        <w:t>Bererd</w:t>
      </w:r>
      <w:proofErr w:type="spellEnd"/>
      <w:r w:rsidRPr="00140227">
        <w:t xml:space="preserve">, M., </w:t>
      </w:r>
      <w:proofErr w:type="spellStart"/>
      <w:r w:rsidRPr="00140227">
        <w:t>Camara</w:t>
      </w:r>
      <w:proofErr w:type="spellEnd"/>
      <w:r w:rsidRPr="00140227">
        <w:t xml:space="preserve">, A., </w:t>
      </w:r>
      <w:proofErr w:type="spellStart"/>
      <w:r w:rsidRPr="00140227">
        <w:t>Somlare</w:t>
      </w:r>
      <w:proofErr w:type="spellEnd"/>
      <w:r w:rsidRPr="00140227">
        <w:t xml:space="preserve">, H., </w:t>
      </w:r>
      <w:proofErr w:type="spellStart"/>
      <w:r w:rsidRPr="00140227">
        <w:t>Camara</w:t>
      </w:r>
      <w:proofErr w:type="spellEnd"/>
      <w:r w:rsidRPr="00140227">
        <w:t xml:space="preserve">, A., Gerard, M., </w:t>
      </w:r>
      <w:proofErr w:type="spellStart"/>
      <w:r w:rsidRPr="00140227">
        <w:t>Bado</w:t>
      </w:r>
      <w:proofErr w:type="spellEnd"/>
      <w:r w:rsidRPr="00140227">
        <w:t xml:space="preserve">, G., </w:t>
      </w:r>
      <w:proofErr w:type="spellStart"/>
      <w:r w:rsidRPr="00140227">
        <w:t>Baillet</w:t>
      </w:r>
      <w:proofErr w:type="spellEnd"/>
      <w:r w:rsidRPr="00140227">
        <w:t xml:space="preserve">, B., </w:t>
      </w:r>
      <w:proofErr w:type="spellStart"/>
      <w:r w:rsidRPr="00140227">
        <w:t>Delaune</w:t>
      </w:r>
      <w:proofErr w:type="spellEnd"/>
      <w:r w:rsidRPr="00140227">
        <w:t xml:space="preserve">, D., </w:t>
      </w:r>
      <w:proofErr w:type="spellStart"/>
      <w:r w:rsidRPr="00140227">
        <w:t>Nebie</w:t>
      </w:r>
      <w:proofErr w:type="spellEnd"/>
      <w:r w:rsidRPr="00140227">
        <w:t xml:space="preserve">, K., </w:t>
      </w:r>
      <w:proofErr w:type="spellStart"/>
      <w:r w:rsidRPr="00140227">
        <w:t>Diarra</w:t>
      </w:r>
      <w:proofErr w:type="spellEnd"/>
      <w:r w:rsidRPr="00140227">
        <w:t xml:space="preserve">, A., </w:t>
      </w:r>
      <w:proofErr w:type="spellStart"/>
      <w:r w:rsidRPr="00140227">
        <w:t>Savane</w:t>
      </w:r>
      <w:proofErr w:type="spellEnd"/>
      <w:r w:rsidRPr="00140227">
        <w:t xml:space="preserve">, Y., </w:t>
      </w:r>
      <w:proofErr w:type="spellStart"/>
      <w:r w:rsidRPr="00140227">
        <w:t>Pallawo</w:t>
      </w:r>
      <w:proofErr w:type="spellEnd"/>
      <w:r w:rsidRPr="00140227">
        <w:t xml:space="preserve">, R., Gutierrez, G., </w:t>
      </w:r>
      <w:proofErr w:type="spellStart"/>
      <w:r w:rsidRPr="00140227">
        <w:t>Milhano</w:t>
      </w:r>
      <w:proofErr w:type="spellEnd"/>
      <w:r w:rsidRPr="00140227">
        <w:t xml:space="preserve">, N., Roger, I., Williams, C., </w:t>
      </w:r>
      <w:proofErr w:type="spellStart"/>
      <w:r w:rsidRPr="00140227">
        <w:t>Yattara</w:t>
      </w:r>
      <w:proofErr w:type="spellEnd"/>
      <w:r w:rsidRPr="00140227">
        <w:t xml:space="preserve">, F., Lewandowski, K., Taylor, J., </w:t>
      </w:r>
      <w:proofErr w:type="spellStart"/>
      <w:r w:rsidRPr="00140227">
        <w:t>Rachwal</w:t>
      </w:r>
      <w:proofErr w:type="spellEnd"/>
      <w:r w:rsidRPr="00140227">
        <w:t xml:space="preserve">, P., J. Turner, D., </w:t>
      </w:r>
      <w:proofErr w:type="spellStart"/>
      <w:r w:rsidRPr="00140227">
        <w:t>Pollakis</w:t>
      </w:r>
      <w:proofErr w:type="spellEnd"/>
      <w:r w:rsidRPr="00140227">
        <w:t xml:space="preserve">, G., </w:t>
      </w:r>
      <w:proofErr w:type="spellStart"/>
      <w:r w:rsidRPr="00140227">
        <w:t>Hiscox</w:t>
      </w:r>
      <w:proofErr w:type="spellEnd"/>
      <w:r w:rsidRPr="00140227">
        <w:t xml:space="preserve">, J., Matthews, D., Shea, M., Johnston, A., Wilson, D., </w:t>
      </w:r>
      <w:proofErr w:type="spellStart"/>
      <w:r w:rsidRPr="00140227">
        <w:t>Hutley</w:t>
      </w:r>
      <w:proofErr w:type="spellEnd"/>
      <w:r w:rsidRPr="00140227">
        <w:t xml:space="preserve">, E., Smit, E., Di Caro, A., </w:t>
      </w:r>
      <w:proofErr w:type="spellStart"/>
      <w:r w:rsidRPr="00140227">
        <w:t>Wölfel</w:t>
      </w:r>
      <w:proofErr w:type="spellEnd"/>
      <w:r w:rsidRPr="00140227">
        <w:t xml:space="preserve">, R., </w:t>
      </w:r>
      <w:proofErr w:type="spellStart"/>
      <w:r w:rsidRPr="00140227">
        <w:t>Stoecker</w:t>
      </w:r>
      <w:proofErr w:type="spellEnd"/>
      <w:r w:rsidRPr="00140227">
        <w:t xml:space="preserve">, K., Fleischmann, E., Gabriel, M., Weller, S., </w:t>
      </w:r>
      <w:proofErr w:type="spellStart"/>
      <w:r w:rsidRPr="00140227">
        <w:t>Koivogui</w:t>
      </w:r>
      <w:proofErr w:type="spellEnd"/>
      <w:r w:rsidRPr="00140227">
        <w:t xml:space="preserve">, L., Diallo, B., </w:t>
      </w:r>
      <w:proofErr w:type="spellStart"/>
      <w:r w:rsidRPr="00140227">
        <w:t>Keïta</w:t>
      </w:r>
      <w:proofErr w:type="spellEnd"/>
      <w:r w:rsidRPr="00140227">
        <w:t xml:space="preserve">, S., </w:t>
      </w:r>
      <w:proofErr w:type="spellStart"/>
      <w:r w:rsidRPr="00140227">
        <w:t>Rambaut</w:t>
      </w:r>
      <w:proofErr w:type="spellEnd"/>
      <w:r w:rsidRPr="00140227">
        <w:t xml:space="preserve">, A., </w:t>
      </w:r>
      <w:proofErr w:type="spellStart"/>
      <w:r w:rsidRPr="00140227">
        <w:t>Formenty</w:t>
      </w:r>
      <w:proofErr w:type="spellEnd"/>
      <w:r w:rsidRPr="00140227">
        <w:t xml:space="preserve">, P., Günther, S. and </w:t>
      </w:r>
      <w:r w:rsidRPr="00140227">
        <w:lastRenderedPageBreak/>
        <w:t>Carroll, M. (2016). Real-time, portable genome sequencing for Ebola surveillance. Nature, 530(7589), pp.228-232.</w:t>
      </w:r>
    </w:p>
    <w:p w14:paraId="1F72DECF" w14:textId="77777777" w:rsidR="002B34B2" w:rsidRPr="002B34B2" w:rsidRDefault="002B34B2" w:rsidP="002B34B2">
      <w:r>
        <w:t xml:space="preserve">9) </w:t>
      </w:r>
      <w:r w:rsidRPr="002B34B2">
        <w:t xml:space="preserve">Duffy, S., </w:t>
      </w:r>
      <w:proofErr w:type="spellStart"/>
      <w:r w:rsidRPr="002B34B2">
        <w:t>Shackelton</w:t>
      </w:r>
      <w:proofErr w:type="spellEnd"/>
      <w:r w:rsidRPr="002B34B2">
        <w:t>, L. and Holmes, E. (2008). Rates of evolutionary change in viruses: patterns and determinants. Nature Reviews Genetics, 9(4), pp.267-276.</w:t>
      </w:r>
    </w:p>
    <w:p w14:paraId="6C22CE51" w14:textId="0D74DB13" w:rsidR="002B34B2" w:rsidRPr="00140227" w:rsidRDefault="002B34B2" w:rsidP="00140227"/>
    <w:p w14:paraId="06A1C4BB" w14:textId="326FDDD2" w:rsidR="008E1278" w:rsidRPr="003B5875" w:rsidRDefault="008E1278"/>
    <w:sectPr w:rsidR="008E1278" w:rsidRPr="003B5875" w:rsidSect="00D10BE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bastián Duchene" w:date="2020-01-07T12:26:00Z" w:initials="SD">
    <w:p w14:paraId="1E4B2980" w14:textId="1B634079" w:rsidR="00AB7703" w:rsidRDefault="00AB7703">
      <w:pPr>
        <w:pStyle w:val="CommentText"/>
      </w:pPr>
      <w:r>
        <w:rPr>
          <w:rStyle w:val="CommentReference"/>
        </w:rPr>
        <w:annotationRef/>
      </w:r>
      <w:r>
        <w:t xml:space="preserve">We need to be careful about these assertions. The fatality rate for Ebola varies a lot, from 10 to </w:t>
      </w:r>
      <w:proofErr w:type="gramStart"/>
      <w:r>
        <w:t>70%</w:t>
      </w:r>
      <w:proofErr w:type="gramEnd"/>
      <w:r>
        <w:t xml:space="preserve"> I think.</w:t>
      </w:r>
    </w:p>
  </w:comment>
  <w:comment w:id="3" w:author="Sebastián Duchene" w:date="2020-01-07T12:27:00Z" w:initials="SD">
    <w:p w14:paraId="27B55C76" w14:textId="536369B3" w:rsidR="00AB7703" w:rsidRDefault="00AB7703">
      <w:pPr>
        <w:pStyle w:val="CommentText"/>
      </w:pPr>
      <w:r>
        <w:rPr>
          <w:rStyle w:val="CommentReference"/>
        </w:rPr>
        <w:annotationRef/>
      </w:r>
      <w:r>
        <w:t>These figures are never that precise</w:t>
      </w:r>
    </w:p>
  </w:comment>
  <w:comment w:id="15" w:author="Sebastián Duchene" w:date="2020-01-07T12:28:00Z" w:initials="SD">
    <w:p w14:paraId="4C68A3C1" w14:textId="15A8FEFD" w:rsidR="00AB7703" w:rsidRDefault="00AB7703">
      <w:pPr>
        <w:pStyle w:val="CommentText"/>
      </w:pPr>
      <w:r>
        <w:rPr>
          <w:rStyle w:val="CommentReference"/>
        </w:rPr>
        <w:annotationRef/>
      </w:r>
      <w:r>
        <w:t>Substitution, mutation, and evolutionary rate are sometimes synonymous. We need to talk about this point a bit.</w:t>
      </w:r>
    </w:p>
  </w:comment>
  <w:comment w:id="21" w:author="Sebastián Duchene" w:date="2020-01-07T12:33:00Z" w:initials="SD">
    <w:p w14:paraId="1EB3619A" w14:textId="7573DB1D" w:rsidR="00AB7703" w:rsidRDefault="00AB7703">
      <w:pPr>
        <w:pStyle w:val="CommentText"/>
      </w:pPr>
      <w:r>
        <w:rPr>
          <w:rStyle w:val="CommentReference"/>
        </w:rPr>
        <w:annotationRef/>
      </w:r>
      <w:r>
        <w:t xml:space="preserve">We absolutely cannot use this as a reference. We need the actual paper that they refer to here. It is a PNAS </w:t>
      </w:r>
      <w:proofErr w:type="gramStart"/>
      <w:r>
        <w:t>one</w:t>
      </w:r>
      <w:proofErr w:type="gramEnd"/>
      <w:r>
        <w:t xml:space="preserve"> I think.</w:t>
      </w:r>
    </w:p>
  </w:comment>
  <w:comment w:id="45" w:author="Sebastián Duchene" w:date="2020-01-07T12:35:00Z" w:initials="SD">
    <w:p w14:paraId="7C2B8DA6" w14:textId="6C29C5A5" w:rsidR="00AB7703" w:rsidRDefault="00AB7703">
      <w:pPr>
        <w:pStyle w:val="CommentText"/>
      </w:pPr>
      <w:r>
        <w:rPr>
          <w:rStyle w:val="CommentReference"/>
        </w:rPr>
        <w:annotationRef/>
      </w:r>
      <w:r>
        <w:t>italics</w:t>
      </w:r>
    </w:p>
  </w:comment>
  <w:comment w:id="48" w:author="Sebastián Duchene" w:date="2020-01-07T12:36:00Z" w:initials="SD">
    <w:p w14:paraId="5B9B6F27" w14:textId="4BE70DA1" w:rsidR="00537620" w:rsidRDefault="00537620">
      <w:pPr>
        <w:pStyle w:val="CommentText"/>
      </w:pPr>
      <w:r>
        <w:rPr>
          <w:rStyle w:val="CommentReference"/>
        </w:rPr>
        <w:annotationRef/>
      </w:r>
      <w:r w:rsidR="00503F9B">
        <w:t>With the results we have now, I think we can deviate from this point on real-</w:t>
      </w:r>
      <w:bookmarkStart w:id="49" w:name="_GoBack"/>
      <w:bookmarkEnd w:id="49"/>
      <w:r w:rsidR="00503F9B">
        <w:t xml:space="preserve">time surveillance, at least at the introduction stage.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B2980" w15:done="0"/>
  <w15:commentEx w15:paraId="27B55C76" w15:done="0"/>
  <w15:commentEx w15:paraId="4C68A3C1" w15:done="0"/>
  <w15:commentEx w15:paraId="1EB3619A" w15:done="0"/>
  <w15:commentEx w15:paraId="7C2B8DA6" w15:done="0"/>
  <w15:commentEx w15:paraId="5B9B6F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B2980" w16cid:durableId="21BEF75D"/>
  <w16cid:commentId w16cid:paraId="27B55C76" w16cid:durableId="21BEF79C"/>
  <w16cid:commentId w16cid:paraId="4C68A3C1" w16cid:durableId="21BEF804"/>
  <w16cid:commentId w16cid:paraId="1EB3619A" w16cid:durableId="21BEF903"/>
  <w16cid:commentId w16cid:paraId="7C2B8DA6" w16cid:durableId="21BEF976"/>
  <w16cid:commentId w16cid:paraId="5B9B6F27" w16cid:durableId="21BEF9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bastián Duchene">
    <w15:presenceInfo w15:providerId="Windows Live" w15:userId="a604ba802f560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18"/>
    <w:rsid w:val="00076FE8"/>
    <w:rsid w:val="0012460C"/>
    <w:rsid w:val="00140227"/>
    <w:rsid w:val="00296623"/>
    <w:rsid w:val="002B34B2"/>
    <w:rsid w:val="003B5875"/>
    <w:rsid w:val="0043141B"/>
    <w:rsid w:val="0044589A"/>
    <w:rsid w:val="00503F9B"/>
    <w:rsid w:val="00537620"/>
    <w:rsid w:val="00595D2A"/>
    <w:rsid w:val="005D1DCE"/>
    <w:rsid w:val="006248FF"/>
    <w:rsid w:val="006E0E63"/>
    <w:rsid w:val="00703FC1"/>
    <w:rsid w:val="00705C88"/>
    <w:rsid w:val="00863824"/>
    <w:rsid w:val="00890468"/>
    <w:rsid w:val="008A0C94"/>
    <w:rsid w:val="008E1278"/>
    <w:rsid w:val="008F3DA3"/>
    <w:rsid w:val="00905033"/>
    <w:rsid w:val="00952018"/>
    <w:rsid w:val="00A07BAD"/>
    <w:rsid w:val="00AB7703"/>
    <w:rsid w:val="00D10BE4"/>
    <w:rsid w:val="00D84BA4"/>
    <w:rsid w:val="00D9006D"/>
    <w:rsid w:val="00E13A75"/>
    <w:rsid w:val="00E15EFD"/>
    <w:rsid w:val="00E628E8"/>
    <w:rsid w:val="00EC70BA"/>
    <w:rsid w:val="00FF35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2C160AE"/>
  <w15:chartTrackingRefBased/>
  <w15:docId w15:val="{BB417D3A-BE6E-5441-BB50-4939E3A6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70B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5875"/>
  </w:style>
  <w:style w:type="character" w:styleId="Hyperlink">
    <w:name w:val="Hyperlink"/>
    <w:basedOn w:val="DefaultParagraphFont"/>
    <w:uiPriority w:val="99"/>
    <w:unhideWhenUsed/>
    <w:rsid w:val="003B5875"/>
    <w:rPr>
      <w:color w:val="0000FF"/>
      <w:u w:val="single"/>
    </w:rPr>
  </w:style>
  <w:style w:type="character" w:styleId="UnresolvedMention">
    <w:name w:val="Unresolved Mention"/>
    <w:basedOn w:val="DefaultParagraphFont"/>
    <w:uiPriority w:val="99"/>
    <w:semiHidden/>
    <w:unhideWhenUsed/>
    <w:rsid w:val="003B5875"/>
    <w:rPr>
      <w:color w:val="605E5C"/>
      <w:shd w:val="clear" w:color="auto" w:fill="E1DFDD"/>
    </w:rPr>
  </w:style>
  <w:style w:type="character" w:styleId="FollowedHyperlink">
    <w:name w:val="FollowedHyperlink"/>
    <w:basedOn w:val="DefaultParagraphFont"/>
    <w:uiPriority w:val="99"/>
    <w:semiHidden/>
    <w:unhideWhenUsed/>
    <w:rsid w:val="003B5875"/>
    <w:rPr>
      <w:color w:val="954F72" w:themeColor="followedHyperlink"/>
      <w:u w:val="single"/>
    </w:rPr>
  </w:style>
  <w:style w:type="character" w:customStyle="1" w:styleId="Heading1Char">
    <w:name w:val="Heading 1 Char"/>
    <w:basedOn w:val="DefaultParagraphFont"/>
    <w:link w:val="Heading1"/>
    <w:uiPriority w:val="9"/>
    <w:rsid w:val="00EC70BA"/>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EC70BA"/>
  </w:style>
  <w:style w:type="character" w:styleId="CommentReference">
    <w:name w:val="annotation reference"/>
    <w:basedOn w:val="DefaultParagraphFont"/>
    <w:uiPriority w:val="99"/>
    <w:semiHidden/>
    <w:unhideWhenUsed/>
    <w:rsid w:val="00AB7703"/>
    <w:rPr>
      <w:sz w:val="16"/>
      <w:szCs w:val="16"/>
    </w:rPr>
  </w:style>
  <w:style w:type="paragraph" w:styleId="CommentText">
    <w:name w:val="annotation text"/>
    <w:basedOn w:val="Normal"/>
    <w:link w:val="CommentTextChar"/>
    <w:uiPriority w:val="99"/>
    <w:semiHidden/>
    <w:unhideWhenUsed/>
    <w:rsid w:val="00AB7703"/>
    <w:rPr>
      <w:sz w:val="20"/>
      <w:szCs w:val="20"/>
    </w:rPr>
  </w:style>
  <w:style w:type="character" w:customStyle="1" w:styleId="CommentTextChar">
    <w:name w:val="Comment Text Char"/>
    <w:basedOn w:val="DefaultParagraphFont"/>
    <w:link w:val="CommentText"/>
    <w:uiPriority w:val="99"/>
    <w:semiHidden/>
    <w:rsid w:val="00AB7703"/>
    <w:rPr>
      <w:sz w:val="20"/>
      <w:szCs w:val="20"/>
    </w:rPr>
  </w:style>
  <w:style w:type="paragraph" w:styleId="CommentSubject">
    <w:name w:val="annotation subject"/>
    <w:basedOn w:val="CommentText"/>
    <w:next w:val="CommentText"/>
    <w:link w:val="CommentSubjectChar"/>
    <w:uiPriority w:val="99"/>
    <w:semiHidden/>
    <w:unhideWhenUsed/>
    <w:rsid w:val="00AB7703"/>
    <w:rPr>
      <w:b/>
      <w:bCs/>
    </w:rPr>
  </w:style>
  <w:style w:type="character" w:customStyle="1" w:styleId="CommentSubjectChar">
    <w:name w:val="Comment Subject Char"/>
    <w:basedOn w:val="CommentTextChar"/>
    <w:link w:val="CommentSubject"/>
    <w:uiPriority w:val="99"/>
    <w:semiHidden/>
    <w:rsid w:val="00AB7703"/>
    <w:rPr>
      <w:b/>
      <w:bCs/>
      <w:sz w:val="20"/>
      <w:szCs w:val="20"/>
    </w:rPr>
  </w:style>
  <w:style w:type="paragraph" w:styleId="BalloonText">
    <w:name w:val="Balloon Text"/>
    <w:basedOn w:val="Normal"/>
    <w:link w:val="BalloonTextChar"/>
    <w:uiPriority w:val="99"/>
    <w:semiHidden/>
    <w:unhideWhenUsed/>
    <w:rsid w:val="00AB77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770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23040">
      <w:bodyDiv w:val="1"/>
      <w:marLeft w:val="0"/>
      <w:marRight w:val="0"/>
      <w:marTop w:val="0"/>
      <w:marBottom w:val="0"/>
      <w:divBdr>
        <w:top w:val="none" w:sz="0" w:space="0" w:color="auto"/>
        <w:left w:val="none" w:sz="0" w:space="0" w:color="auto"/>
        <w:bottom w:val="none" w:sz="0" w:space="0" w:color="auto"/>
        <w:right w:val="none" w:sz="0" w:space="0" w:color="auto"/>
      </w:divBdr>
    </w:div>
    <w:div w:id="345257627">
      <w:bodyDiv w:val="1"/>
      <w:marLeft w:val="0"/>
      <w:marRight w:val="0"/>
      <w:marTop w:val="0"/>
      <w:marBottom w:val="0"/>
      <w:divBdr>
        <w:top w:val="none" w:sz="0" w:space="0" w:color="auto"/>
        <w:left w:val="none" w:sz="0" w:space="0" w:color="auto"/>
        <w:bottom w:val="none" w:sz="0" w:space="0" w:color="auto"/>
        <w:right w:val="none" w:sz="0" w:space="0" w:color="auto"/>
      </w:divBdr>
    </w:div>
    <w:div w:id="371660883">
      <w:bodyDiv w:val="1"/>
      <w:marLeft w:val="0"/>
      <w:marRight w:val="0"/>
      <w:marTop w:val="0"/>
      <w:marBottom w:val="0"/>
      <w:divBdr>
        <w:top w:val="none" w:sz="0" w:space="0" w:color="auto"/>
        <w:left w:val="none" w:sz="0" w:space="0" w:color="auto"/>
        <w:bottom w:val="none" w:sz="0" w:space="0" w:color="auto"/>
        <w:right w:val="none" w:sz="0" w:space="0" w:color="auto"/>
      </w:divBdr>
    </w:div>
    <w:div w:id="547910622">
      <w:bodyDiv w:val="1"/>
      <w:marLeft w:val="0"/>
      <w:marRight w:val="0"/>
      <w:marTop w:val="0"/>
      <w:marBottom w:val="0"/>
      <w:divBdr>
        <w:top w:val="none" w:sz="0" w:space="0" w:color="auto"/>
        <w:left w:val="none" w:sz="0" w:space="0" w:color="auto"/>
        <w:bottom w:val="none" w:sz="0" w:space="0" w:color="auto"/>
        <w:right w:val="none" w:sz="0" w:space="0" w:color="auto"/>
      </w:divBdr>
    </w:div>
    <w:div w:id="568031646">
      <w:bodyDiv w:val="1"/>
      <w:marLeft w:val="0"/>
      <w:marRight w:val="0"/>
      <w:marTop w:val="0"/>
      <w:marBottom w:val="0"/>
      <w:divBdr>
        <w:top w:val="none" w:sz="0" w:space="0" w:color="auto"/>
        <w:left w:val="none" w:sz="0" w:space="0" w:color="auto"/>
        <w:bottom w:val="none" w:sz="0" w:space="0" w:color="auto"/>
        <w:right w:val="none" w:sz="0" w:space="0" w:color="auto"/>
      </w:divBdr>
    </w:div>
    <w:div w:id="813179848">
      <w:bodyDiv w:val="1"/>
      <w:marLeft w:val="0"/>
      <w:marRight w:val="0"/>
      <w:marTop w:val="0"/>
      <w:marBottom w:val="0"/>
      <w:divBdr>
        <w:top w:val="none" w:sz="0" w:space="0" w:color="auto"/>
        <w:left w:val="none" w:sz="0" w:space="0" w:color="auto"/>
        <w:bottom w:val="none" w:sz="0" w:space="0" w:color="auto"/>
        <w:right w:val="none" w:sz="0" w:space="0" w:color="auto"/>
      </w:divBdr>
    </w:div>
    <w:div w:id="966084577">
      <w:bodyDiv w:val="1"/>
      <w:marLeft w:val="0"/>
      <w:marRight w:val="0"/>
      <w:marTop w:val="0"/>
      <w:marBottom w:val="0"/>
      <w:divBdr>
        <w:top w:val="none" w:sz="0" w:space="0" w:color="auto"/>
        <w:left w:val="none" w:sz="0" w:space="0" w:color="auto"/>
        <w:bottom w:val="none" w:sz="0" w:space="0" w:color="auto"/>
        <w:right w:val="none" w:sz="0" w:space="0" w:color="auto"/>
      </w:divBdr>
    </w:div>
    <w:div w:id="1027635261">
      <w:bodyDiv w:val="1"/>
      <w:marLeft w:val="0"/>
      <w:marRight w:val="0"/>
      <w:marTop w:val="0"/>
      <w:marBottom w:val="0"/>
      <w:divBdr>
        <w:top w:val="none" w:sz="0" w:space="0" w:color="auto"/>
        <w:left w:val="none" w:sz="0" w:space="0" w:color="auto"/>
        <w:bottom w:val="none" w:sz="0" w:space="0" w:color="auto"/>
        <w:right w:val="none" w:sz="0" w:space="0" w:color="auto"/>
      </w:divBdr>
    </w:div>
    <w:div w:id="1222210791">
      <w:bodyDiv w:val="1"/>
      <w:marLeft w:val="0"/>
      <w:marRight w:val="0"/>
      <w:marTop w:val="0"/>
      <w:marBottom w:val="0"/>
      <w:divBdr>
        <w:top w:val="none" w:sz="0" w:space="0" w:color="auto"/>
        <w:left w:val="none" w:sz="0" w:space="0" w:color="auto"/>
        <w:bottom w:val="none" w:sz="0" w:space="0" w:color="auto"/>
        <w:right w:val="none" w:sz="0" w:space="0" w:color="auto"/>
      </w:divBdr>
      <w:divsChild>
        <w:div w:id="1645040628">
          <w:marLeft w:val="0"/>
          <w:marRight w:val="0"/>
          <w:marTop w:val="0"/>
          <w:marBottom w:val="0"/>
          <w:divBdr>
            <w:top w:val="none" w:sz="0" w:space="0" w:color="auto"/>
            <w:left w:val="none" w:sz="0" w:space="0" w:color="auto"/>
            <w:bottom w:val="none" w:sz="0" w:space="0" w:color="auto"/>
            <w:right w:val="none" w:sz="0" w:space="0" w:color="auto"/>
          </w:divBdr>
          <w:divsChild>
            <w:div w:id="1868059997">
              <w:marLeft w:val="0"/>
              <w:marRight w:val="0"/>
              <w:marTop w:val="0"/>
              <w:marBottom w:val="0"/>
              <w:divBdr>
                <w:top w:val="none" w:sz="0" w:space="0" w:color="auto"/>
                <w:left w:val="none" w:sz="0" w:space="0" w:color="auto"/>
                <w:bottom w:val="none" w:sz="0" w:space="0" w:color="auto"/>
                <w:right w:val="none" w:sz="0" w:space="0" w:color="auto"/>
              </w:divBdr>
              <w:divsChild>
                <w:div w:id="217673325">
                  <w:marLeft w:val="0"/>
                  <w:marRight w:val="0"/>
                  <w:marTop w:val="0"/>
                  <w:marBottom w:val="0"/>
                  <w:divBdr>
                    <w:top w:val="single" w:sz="6" w:space="11" w:color="DDDDDD"/>
                    <w:left w:val="none" w:sz="0" w:space="0" w:color="auto"/>
                    <w:bottom w:val="none" w:sz="0" w:space="0" w:color="auto"/>
                    <w:right w:val="none" w:sz="0" w:space="0" w:color="auto"/>
                  </w:divBdr>
                  <w:divsChild>
                    <w:div w:id="747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5313">
      <w:bodyDiv w:val="1"/>
      <w:marLeft w:val="0"/>
      <w:marRight w:val="0"/>
      <w:marTop w:val="0"/>
      <w:marBottom w:val="0"/>
      <w:divBdr>
        <w:top w:val="none" w:sz="0" w:space="0" w:color="auto"/>
        <w:left w:val="none" w:sz="0" w:space="0" w:color="auto"/>
        <w:bottom w:val="none" w:sz="0" w:space="0" w:color="auto"/>
        <w:right w:val="none" w:sz="0" w:space="0" w:color="auto"/>
      </w:divBdr>
    </w:div>
    <w:div w:id="1724520447">
      <w:bodyDiv w:val="1"/>
      <w:marLeft w:val="0"/>
      <w:marRight w:val="0"/>
      <w:marTop w:val="0"/>
      <w:marBottom w:val="0"/>
      <w:divBdr>
        <w:top w:val="none" w:sz="0" w:space="0" w:color="auto"/>
        <w:left w:val="none" w:sz="0" w:space="0" w:color="auto"/>
        <w:bottom w:val="none" w:sz="0" w:space="0" w:color="auto"/>
        <w:right w:val="none" w:sz="0" w:space="0" w:color="auto"/>
      </w:divBdr>
    </w:div>
    <w:div w:id="1838419488">
      <w:bodyDiv w:val="1"/>
      <w:marLeft w:val="0"/>
      <w:marRight w:val="0"/>
      <w:marTop w:val="0"/>
      <w:marBottom w:val="0"/>
      <w:divBdr>
        <w:top w:val="none" w:sz="0" w:space="0" w:color="auto"/>
        <w:left w:val="none" w:sz="0" w:space="0" w:color="auto"/>
        <w:bottom w:val="none" w:sz="0" w:space="0" w:color="auto"/>
        <w:right w:val="none" w:sz="0" w:space="0" w:color="auto"/>
      </w:divBdr>
    </w:div>
    <w:div w:id="1900821426">
      <w:bodyDiv w:val="1"/>
      <w:marLeft w:val="0"/>
      <w:marRight w:val="0"/>
      <w:marTop w:val="0"/>
      <w:marBottom w:val="0"/>
      <w:divBdr>
        <w:top w:val="none" w:sz="0" w:space="0" w:color="auto"/>
        <w:left w:val="none" w:sz="0" w:space="0" w:color="auto"/>
        <w:bottom w:val="none" w:sz="0" w:space="0" w:color="auto"/>
        <w:right w:val="none" w:sz="0" w:space="0" w:color="auto"/>
      </w:divBdr>
    </w:div>
    <w:div w:id="206421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c.gov/vhf/ebola/outbreaks/history/chronology.html"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Haritopoulou-Sinanid</dc:creator>
  <cp:keywords/>
  <dc:description/>
  <cp:lastModifiedBy>Sebastián Duchene</cp:lastModifiedBy>
  <cp:revision>4</cp:revision>
  <dcterms:created xsi:type="dcterms:W3CDTF">2020-01-01T21:47:00Z</dcterms:created>
  <dcterms:modified xsi:type="dcterms:W3CDTF">2020-01-07T01:51:00Z</dcterms:modified>
</cp:coreProperties>
</file>