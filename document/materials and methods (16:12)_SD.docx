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3A67C" w14:textId="039508B6" w:rsidR="008417FB" w:rsidRDefault="008417FB">
      <w:r>
        <w:t>Methods:</w:t>
      </w:r>
    </w:p>
    <w:p w14:paraId="077BE831" w14:textId="37874A83" w:rsidR="008417FB" w:rsidRDefault="008417FB"/>
    <w:p w14:paraId="5C424B98" w14:textId="08C33B07" w:rsidR="008417FB" w:rsidRDefault="008417FB" w:rsidP="008417FB">
      <w:r>
        <w:t xml:space="preserve">Nucleotide sequences of the Ebola virus, between the years 2014 and 2019, were obtained from different databases including GenBank and </w:t>
      </w:r>
      <w:proofErr w:type="spellStart"/>
      <w:r>
        <w:t>Nextstrain</w:t>
      </w:r>
      <w:proofErr w:type="spellEnd"/>
      <w:r>
        <w:t xml:space="preserve"> and publications (reference). Each dataset included 72 to 2013 samples, with specified sampling times, in calendar dates, and sampling periods ranging from 0.05 to 3 years (Table 1: dataset information).</w:t>
      </w:r>
    </w:p>
    <w:p w14:paraId="44BC3F47" w14:textId="04D4686E" w:rsidR="008417FB" w:rsidRDefault="008417FB" w:rsidP="008417FB"/>
    <w:p w14:paraId="63B6EB12" w14:textId="1FD426D1" w:rsidR="008417FB" w:rsidRDefault="008417FB" w:rsidP="008417FB">
      <w:r>
        <w:t xml:space="preserve">BEAST v1.10.4 was used for analysis of the datasets, were we selected a coalescent exponential growth </w:t>
      </w:r>
      <w:commentRangeStart w:id="0"/>
      <w:r>
        <w:t>model</w:t>
      </w:r>
      <w:commentRangeEnd w:id="0"/>
      <w:r w:rsidR="00175F3A">
        <w:rPr>
          <w:rStyle w:val="CommentReference"/>
        </w:rPr>
        <w:commentReference w:id="0"/>
      </w:r>
      <w:r>
        <w:t xml:space="preserve">, </w:t>
      </w:r>
      <w:commentRangeStart w:id="1"/>
      <w:r>
        <w:t xml:space="preserve">which suggests that the gene variants in each originate from the same ancestor. </w:t>
      </w:r>
      <w:commentRangeEnd w:id="1"/>
      <w:r w:rsidR="00175F3A">
        <w:rPr>
          <w:rStyle w:val="CommentReference"/>
        </w:rPr>
        <w:commentReference w:id="1"/>
      </w:r>
      <w:r>
        <w:t xml:space="preserve">The parameters for this model included the </w:t>
      </w:r>
      <w:commentRangeStart w:id="2"/>
      <w:r>
        <w:t>exponential population size</w:t>
      </w:r>
      <w:commentRangeEnd w:id="2"/>
      <w:r w:rsidR="00175F3A">
        <w:rPr>
          <w:rStyle w:val="CommentReference"/>
        </w:rPr>
        <w:commentReference w:id="2"/>
      </w:r>
      <w:r>
        <w:t xml:space="preserve">, that was </w:t>
      </w:r>
      <w:commentRangeStart w:id="3"/>
      <w:r>
        <w:t>sampled under a uniform distribution with 0 and 0.</w:t>
      </w:r>
      <w:commentRangeEnd w:id="3"/>
      <w:r w:rsidR="00175F3A">
        <w:rPr>
          <w:rStyle w:val="CommentReference"/>
        </w:rPr>
        <w:commentReference w:id="3"/>
      </w:r>
      <w:r>
        <w:t xml:space="preserve">5 lower and upper bounds and the growth rate parameter, </w:t>
      </w:r>
      <w:commentRangeStart w:id="4"/>
      <w:r>
        <w:t>drawn from a Laplace distribution</w:t>
      </w:r>
      <w:commentRangeEnd w:id="4"/>
      <w:r w:rsidR="00175F3A">
        <w:rPr>
          <w:rStyle w:val="CommentReference"/>
        </w:rPr>
        <w:commentReference w:id="4"/>
      </w:r>
      <w:r>
        <w:t xml:space="preserve">. The settings also specified an HKY </w:t>
      </w:r>
      <w:commentRangeStart w:id="5"/>
      <w:r>
        <w:t xml:space="preserve">model for substitution rate </w:t>
      </w:r>
      <w:commentRangeEnd w:id="5"/>
      <w:r w:rsidR="00175F3A">
        <w:rPr>
          <w:rStyle w:val="CommentReference"/>
        </w:rPr>
        <w:commentReference w:id="5"/>
      </w:r>
      <w:r>
        <w:t xml:space="preserve">with a gamma distribution accounting for </w:t>
      </w:r>
      <w:ins w:id="6" w:author="Sebastián Duchene" w:date="2019-12-16T15:16:00Z">
        <w:r w:rsidR="00175F3A">
          <w:t xml:space="preserve">among-site </w:t>
        </w:r>
      </w:ins>
      <w:r>
        <w:t xml:space="preserve">rate heterogeneity. For determination of the </w:t>
      </w:r>
      <w:commentRangeStart w:id="7"/>
      <w:r>
        <w:t xml:space="preserve">maximum likelihood estimator </w:t>
      </w:r>
      <w:commentRangeEnd w:id="7"/>
      <w:r w:rsidR="00175F3A">
        <w:rPr>
          <w:rStyle w:val="CommentReference"/>
        </w:rPr>
        <w:commentReference w:id="7"/>
      </w:r>
      <w:r>
        <w:t>(MLE), a generalised stepping-stone (GSS) path was chosen to perform after the MCMC analysis.</w:t>
      </w:r>
    </w:p>
    <w:p w14:paraId="08CA3158" w14:textId="4FD3BEC1" w:rsidR="008417FB" w:rsidRDefault="008417FB" w:rsidP="008417FB"/>
    <w:p w14:paraId="71E5417F" w14:textId="5899D282" w:rsidR="008417FB" w:rsidRDefault="008417FB" w:rsidP="008417FB">
      <w:r>
        <w:t xml:space="preserve">The datasets were stimulated under multiple settings with different clock models that were either calibrated with the use of tip dates (heterochronous) or </w:t>
      </w:r>
      <w:commentRangeStart w:id="8"/>
      <w:r>
        <w:t xml:space="preserve">had no information about the tip dates and had to estimate the time of divergence </w:t>
      </w:r>
      <w:commentRangeEnd w:id="8"/>
      <w:r w:rsidR="00175F3A">
        <w:rPr>
          <w:rStyle w:val="CommentReference"/>
        </w:rPr>
        <w:commentReference w:id="8"/>
      </w:r>
      <w:r>
        <w:t xml:space="preserve">(isochronous). The clock models included a strict clock model, that assumes homogenous rates among branches with the rate of evolution (substitution rate/ site) being its only parameter, and an uncorrelated relaxed clock model that was sampled under a lognormal distribution and suggests that the branch specific rates vary. Thus, there were four models created for each set of sequences: </w:t>
      </w:r>
      <w:proofErr w:type="spellStart"/>
      <w:r>
        <w:t>i</w:t>
      </w:r>
      <w:proofErr w:type="spellEnd"/>
      <w:r>
        <w:t>) strict cock, isochronous, ii) strict clock, heterochronous, iii) relaxed clock, isochronous and iv) relaxed clock heterochronous.</w:t>
      </w:r>
    </w:p>
    <w:p w14:paraId="202DA091" w14:textId="11759E44" w:rsidR="008417FB" w:rsidRDefault="008417FB" w:rsidP="008417FB"/>
    <w:p w14:paraId="68454408" w14:textId="7CEA8284" w:rsidR="008417FB" w:rsidRDefault="008417FB" w:rsidP="008417FB">
      <w:r>
        <w:t xml:space="preserve">Once the different models were created, the best fitting one for each dataset was chosen, based on the </w:t>
      </w:r>
      <w:commentRangeStart w:id="9"/>
      <w:r>
        <w:t>MLE score</w:t>
      </w:r>
      <w:commentRangeEnd w:id="9"/>
      <w:r w:rsidR="00175F3A">
        <w:rPr>
          <w:rStyle w:val="CommentReference"/>
        </w:rPr>
        <w:commentReference w:id="9"/>
      </w:r>
      <w:r>
        <w:t xml:space="preserve">. The results were then analysed with Tracer and </w:t>
      </w:r>
      <w:proofErr w:type="spellStart"/>
      <w:r>
        <w:t>TempEst</w:t>
      </w:r>
      <w:proofErr w:type="spellEnd"/>
      <w:r>
        <w:t>, in order to draw inferences about the substitution rates within and across datasets.</w:t>
      </w:r>
    </w:p>
    <w:p w14:paraId="6EFF041D" w14:textId="484DBA61" w:rsidR="008417FB" w:rsidRDefault="008417FB" w:rsidP="008417FB"/>
    <w:p w14:paraId="68F4002A" w14:textId="77777777" w:rsidR="008417FB" w:rsidRDefault="008417FB" w:rsidP="008417FB"/>
    <w:p w14:paraId="0949DE63" w14:textId="77777777" w:rsidR="008417FB" w:rsidRDefault="008417FB" w:rsidP="008417FB"/>
    <w:sectPr w:rsidR="008417FB" w:rsidSect="00D10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bastián Duchene" w:date="2019-12-16T15:12:00Z" w:initials="SD">
    <w:p w14:paraId="40F224A4" w14:textId="659E5003" w:rsidR="00175F3A" w:rsidRDefault="00175F3A">
      <w:pPr>
        <w:pStyle w:val="CommentText"/>
      </w:pPr>
      <w:r>
        <w:rPr>
          <w:rStyle w:val="CommentReference"/>
        </w:rPr>
        <w:annotationRef/>
      </w:r>
      <w:r>
        <w:t>Tree prior?</w:t>
      </w:r>
    </w:p>
  </w:comment>
  <w:comment w:id="1" w:author="Sebastián Duchene" w:date="2019-12-16T15:13:00Z" w:initials="SD">
    <w:p w14:paraId="05708026" w14:textId="0E3FC40C" w:rsidR="00175F3A" w:rsidRDefault="00175F3A">
      <w:pPr>
        <w:pStyle w:val="CommentText"/>
      </w:pPr>
      <w:r>
        <w:rPr>
          <w:rStyle w:val="CommentReference"/>
        </w:rPr>
        <w:annotationRef/>
      </w:r>
      <w:r>
        <w:t>All phylogenetic trees assume this by necessity. Think of paraphyletic, polyphyletic.</w:t>
      </w:r>
    </w:p>
  </w:comment>
  <w:comment w:id="2" w:author="Sebastián Duchene" w:date="2019-12-16T15:14:00Z" w:initials="SD">
    <w:p w14:paraId="3F50C85E" w14:textId="5F173421" w:rsidR="00175F3A" w:rsidRDefault="00175F3A">
      <w:pPr>
        <w:pStyle w:val="CommentText"/>
      </w:pPr>
      <w:r>
        <w:rPr>
          <w:rStyle w:val="CommentReference"/>
        </w:rPr>
        <w:annotationRef/>
      </w:r>
      <w:r>
        <w:t>Scaled population size</w:t>
      </w:r>
    </w:p>
  </w:comment>
  <w:comment w:id="3" w:author="Sebastián Duchene" w:date="2019-12-16T15:14:00Z" w:initials="SD">
    <w:p w14:paraId="1837C57C" w14:textId="28D0C921" w:rsidR="00175F3A" w:rsidRDefault="00175F3A">
      <w:pPr>
        <w:pStyle w:val="CommentText"/>
      </w:pPr>
      <w:r>
        <w:rPr>
          <w:rStyle w:val="CommentReference"/>
        </w:rPr>
        <w:annotationRef/>
      </w:r>
      <w:r>
        <w:t>This is the prior, the actual values do not need to be sampled from this distribution.</w:t>
      </w:r>
    </w:p>
  </w:comment>
  <w:comment w:id="4" w:author="Sebastián Duchene" w:date="2019-12-16T15:14:00Z" w:initials="SD">
    <w:p w14:paraId="6CC0B8D9" w14:textId="37D4054A" w:rsidR="00175F3A" w:rsidRDefault="00175F3A">
      <w:pPr>
        <w:pStyle w:val="CommentText"/>
      </w:pPr>
      <w:r>
        <w:rPr>
          <w:rStyle w:val="CommentReference"/>
        </w:rPr>
        <w:annotationRef/>
      </w:r>
      <w:r>
        <w:t xml:space="preserve">Again, this distribution is the prior. The sampling depends on the </w:t>
      </w:r>
      <w:proofErr w:type="spellStart"/>
      <w:r>
        <w:t>mcmc</w:t>
      </w:r>
      <w:proofErr w:type="spellEnd"/>
      <w:r>
        <w:t xml:space="preserve"> and we assume that we are sampling from an appropriate distribution.</w:t>
      </w:r>
    </w:p>
  </w:comment>
  <w:comment w:id="5" w:author="Sebastián Duchene" w:date="2019-12-16T15:15:00Z" w:initials="SD">
    <w:p w14:paraId="5BDBC2FF" w14:textId="7B4A6877" w:rsidR="00175F3A" w:rsidRDefault="00175F3A">
      <w:pPr>
        <w:pStyle w:val="CommentText"/>
      </w:pPr>
      <w:r>
        <w:rPr>
          <w:rStyle w:val="CommentReference"/>
        </w:rPr>
        <w:annotationRef/>
      </w:r>
      <w:r>
        <w:t>Simply call it a substitution model. The substitution rate is similar to the ‘clock rate’ is modelled via the clock model.</w:t>
      </w:r>
    </w:p>
  </w:comment>
  <w:comment w:id="7" w:author="Sebastián Duchene" w:date="2019-12-16T15:16:00Z" w:initials="SD">
    <w:p w14:paraId="28E1E5FC" w14:textId="7E2C800D" w:rsidR="00175F3A" w:rsidRDefault="00175F3A">
      <w:pPr>
        <w:pStyle w:val="CommentText"/>
      </w:pPr>
      <w:r>
        <w:rPr>
          <w:rStyle w:val="CommentReference"/>
        </w:rPr>
        <w:annotationRef/>
      </w:r>
      <w:proofErr w:type="spellStart"/>
      <w:r>
        <w:t>Noooo</w:t>
      </w:r>
      <w:proofErr w:type="spellEnd"/>
      <w:r>
        <w:t>. This is the marginal likelihood, which is very different to the maximum likelihood.</w:t>
      </w:r>
    </w:p>
  </w:comment>
  <w:comment w:id="8" w:author="Sebastián Duchene" w:date="2019-12-16T15:17:00Z" w:initials="SD">
    <w:p w14:paraId="0C39697D" w14:textId="032F0052" w:rsidR="00175F3A" w:rsidRDefault="00175F3A">
      <w:pPr>
        <w:pStyle w:val="CommentText"/>
      </w:pPr>
      <w:r>
        <w:rPr>
          <w:rStyle w:val="CommentReference"/>
        </w:rPr>
        <w:annotationRef/>
      </w:r>
      <w:r>
        <w:t>Rather, say that the samples were constrained to be contemporaneous.</w:t>
      </w:r>
    </w:p>
  </w:comment>
  <w:comment w:id="9" w:author="Sebastián Duchene" w:date="2019-12-16T15:18:00Z" w:initials="SD">
    <w:p w14:paraId="3D2C092E" w14:textId="7EC47655" w:rsidR="00175F3A" w:rsidRDefault="00175F3A">
      <w:pPr>
        <w:pStyle w:val="CommentText"/>
      </w:pPr>
      <w:r>
        <w:rPr>
          <w:rStyle w:val="CommentReference"/>
        </w:rPr>
        <w:annotationRef/>
      </w:r>
      <w:r>
        <w:t xml:space="preserve">Just say the MLE or the Bayes factor which is the difference in log marginal likelihood between two </w:t>
      </w:r>
      <w:r>
        <w:t>models.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F224A4" w15:done="0"/>
  <w15:commentEx w15:paraId="05708026" w15:done="0"/>
  <w15:commentEx w15:paraId="3F50C85E" w15:done="0"/>
  <w15:commentEx w15:paraId="1837C57C" w15:done="0"/>
  <w15:commentEx w15:paraId="6CC0B8D9" w15:done="0"/>
  <w15:commentEx w15:paraId="5BDBC2FF" w15:done="0"/>
  <w15:commentEx w15:paraId="28E1E5FC" w15:done="0"/>
  <w15:commentEx w15:paraId="0C39697D" w15:done="0"/>
  <w15:commentEx w15:paraId="3D2C09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F224A4" w16cid:durableId="21A21D60"/>
  <w16cid:commentId w16cid:paraId="05708026" w16cid:durableId="21A21DA4"/>
  <w16cid:commentId w16cid:paraId="3F50C85E" w16cid:durableId="21A21DD1"/>
  <w16cid:commentId w16cid:paraId="1837C57C" w16cid:durableId="21A21DDC"/>
  <w16cid:commentId w16cid:paraId="6CC0B8D9" w16cid:durableId="21A21DF0"/>
  <w16cid:commentId w16cid:paraId="5BDBC2FF" w16cid:durableId="21A21E17"/>
  <w16cid:commentId w16cid:paraId="28E1E5FC" w16cid:durableId="21A21E4F"/>
  <w16cid:commentId w16cid:paraId="0C39697D" w16cid:durableId="21A21E7A"/>
  <w16cid:commentId w16cid:paraId="3D2C092E" w16cid:durableId="21A21E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bastián Duchene">
    <w15:presenceInfo w15:providerId="Windows Live" w15:userId="a604ba802f5607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BF"/>
    <w:rsid w:val="00175F3A"/>
    <w:rsid w:val="004F53BF"/>
    <w:rsid w:val="00595D2A"/>
    <w:rsid w:val="005F7660"/>
    <w:rsid w:val="008417FB"/>
    <w:rsid w:val="00863824"/>
    <w:rsid w:val="008F3DA3"/>
    <w:rsid w:val="00D1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78AEF"/>
  <w15:chartTrackingRefBased/>
  <w15:docId w15:val="{BFCAEB95-F1A8-424C-86C0-064A02E1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5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F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F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F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F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F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Haritopoulou-Sinanid</dc:creator>
  <cp:keywords/>
  <dc:description/>
  <cp:lastModifiedBy>Sebastián Duchene</cp:lastModifiedBy>
  <cp:revision>2</cp:revision>
  <dcterms:created xsi:type="dcterms:W3CDTF">2019-12-16T04:18:00Z</dcterms:created>
  <dcterms:modified xsi:type="dcterms:W3CDTF">2019-12-16T04:18:00Z</dcterms:modified>
</cp:coreProperties>
</file>